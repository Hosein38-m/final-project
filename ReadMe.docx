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5D069" w14:textId="3ED64D22" w:rsidR="006D6553" w:rsidRDefault="00102466" w:rsidP="00102466">
      <w:pPr>
        <w:bidi/>
        <w:rPr>
          <w:sz w:val="36"/>
          <w:szCs w:val="36"/>
          <w:rtl/>
          <w:lang w:bidi="fa-IR"/>
        </w:rPr>
      </w:pPr>
      <w:r w:rsidRPr="00102466">
        <w:rPr>
          <w:rFonts w:hint="cs"/>
          <w:sz w:val="36"/>
          <w:szCs w:val="36"/>
          <w:rtl/>
          <w:lang w:bidi="fa-IR"/>
        </w:rPr>
        <w:t xml:space="preserve">سیستم </w:t>
      </w:r>
      <w:r>
        <w:rPr>
          <w:rFonts w:hint="cs"/>
          <w:sz w:val="36"/>
          <w:szCs w:val="36"/>
          <w:rtl/>
          <w:lang w:bidi="fa-IR"/>
        </w:rPr>
        <w:t>انتخاب واحد</w:t>
      </w:r>
    </w:p>
    <w:p w14:paraId="1A83C9C5" w14:textId="77777777" w:rsidR="00102466" w:rsidRPr="00145F93" w:rsidRDefault="00102466" w:rsidP="00145F93">
      <w:pPr>
        <w:bidi/>
        <w:rPr>
          <w:sz w:val="24"/>
          <w:szCs w:val="24"/>
          <w:lang w:bidi="fa-IR"/>
        </w:rPr>
      </w:pPr>
    </w:p>
    <w:p w14:paraId="5214F987" w14:textId="08775341" w:rsidR="00102466" w:rsidRDefault="00102466" w:rsidP="00102466">
      <w:pPr>
        <w:bidi/>
        <w:jc w:val="right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Directory:</w:t>
      </w:r>
    </w:p>
    <w:p w14:paraId="282229B9" w14:textId="28776481" w:rsidR="00102466" w:rsidRPr="00102466" w:rsidRDefault="00102466" w:rsidP="00102466">
      <w:pPr>
        <w:rPr>
          <w:sz w:val="24"/>
          <w:szCs w:val="24"/>
          <w:lang w:bidi="fa-IR"/>
        </w:rPr>
      </w:pPr>
      <w:r w:rsidRPr="00102466">
        <w:rPr>
          <w:sz w:val="24"/>
          <w:szCs w:val="24"/>
          <w:lang w:bidi="fa-IR"/>
        </w:rPr>
        <w:t xml:space="preserve">└── </w:t>
      </w:r>
      <w:proofErr w:type="spellStart"/>
      <w:r>
        <w:rPr>
          <w:sz w:val="24"/>
          <w:szCs w:val="24"/>
          <w:lang w:bidi="fa-IR"/>
        </w:rPr>
        <w:t>dtool</w:t>
      </w:r>
      <w:proofErr w:type="spellEnd"/>
    </w:p>
    <w:p w14:paraId="41A76A09" w14:textId="77777777" w:rsidR="00102466" w:rsidRPr="00102466" w:rsidRDefault="00102466" w:rsidP="00102466">
      <w:pPr>
        <w:rPr>
          <w:sz w:val="24"/>
          <w:szCs w:val="24"/>
          <w:lang w:bidi="fa-IR"/>
        </w:rPr>
      </w:pPr>
      <w:r w:rsidRPr="00102466">
        <w:rPr>
          <w:sz w:val="24"/>
          <w:szCs w:val="24"/>
          <w:lang w:bidi="fa-IR"/>
        </w:rPr>
        <w:t xml:space="preserve">    </w:t>
      </w:r>
      <w:r w:rsidRPr="00102466">
        <w:rPr>
          <w:rFonts w:ascii="Arial" w:hAnsi="Arial" w:cs="Arial"/>
          <w:sz w:val="24"/>
          <w:szCs w:val="24"/>
          <w:lang w:bidi="fa-IR"/>
        </w:rPr>
        <w:t>├</w:t>
      </w:r>
      <w:r w:rsidRPr="00102466">
        <w:rPr>
          <w:rFonts w:ascii="Aptos" w:hAnsi="Aptos" w:cs="Aptos"/>
          <w:sz w:val="24"/>
          <w:szCs w:val="24"/>
          <w:lang w:bidi="fa-IR"/>
        </w:rPr>
        <w:t>──</w:t>
      </w:r>
      <w:r w:rsidRPr="00102466">
        <w:rPr>
          <w:sz w:val="24"/>
          <w:szCs w:val="24"/>
          <w:lang w:bidi="fa-IR"/>
        </w:rPr>
        <w:t xml:space="preserve"> __init__.py</w:t>
      </w:r>
    </w:p>
    <w:p w14:paraId="4E9BAE37" w14:textId="77777777" w:rsidR="00102466" w:rsidRPr="00102466" w:rsidRDefault="00102466" w:rsidP="00102466">
      <w:pPr>
        <w:rPr>
          <w:sz w:val="24"/>
          <w:szCs w:val="24"/>
          <w:lang w:bidi="fa-IR"/>
        </w:rPr>
      </w:pPr>
      <w:r w:rsidRPr="00102466">
        <w:rPr>
          <w:sz w:val="24"/>
          <w:szCs w:val="24"/>
          <w:lang w:bidi="fa-IR"/>
        </w:rPr>
        <w:t xml:space="preserve">    </w:t>
      </w:r>
      <w:r w:rsidRPr="00102466">
        <w:rPr>
          <w:rFonts w:ascii="Arial" w:hAnsi="Arial" w:cs="Arial"/>
          <w:sz w:val="24"/>
          <w:szCs w:val="24"/>
          <w:lang w:bidi="fa-IR"/>
        </w:rPr>
        <w:t>├</w:t>
      </w:r>
      <w:r w:rsidRPr="00102466">
        <w:rPr>
          <w:rFonts w:ascii="Aptos" w:hAnsi="Aptos" w:cs="Aptos"/>
          <w:sz w:val="24"/>
          <w:szCs w:val="24"/>
          <w:lang w:bidi="fa-IR"/>
        </w:rPr>
        <w:t>──</w:t>
      </w:r>
      <w:r w:rsidRPr="00102466">
        <w:rPr>
          <w:sz w:val="24"/>
          <w:szCs w:val="24"/>
          <w:lang w:bidi="fa-IR"/>
        </w:rPr>
        <w:t xml:space="preserve"> crud.py</w:t>
      </w:r>
    </w:p>
    <w:p w14:paraId="0D615DEC" w14:textId="25AE8231" w:rsidR="00102466" w:rsidRPr="00102466" w:rsidRDefault="00102466" w:rsidP="00102466">
      <w:pPr>
        <w:rPr>
          <w:sz w:val="24"/>
          <w:szCs w:val="24"/>
          <w:lang w:bidi="fa-IR"/>
        </w:rPr>
      </w:pPr>
      <w:r w:rsidRPr="00102466">
        <w:rPr>
          <w:sz w:val="24"/>
          <w:szCs w:val="24"/>
          <w:lang w:bidi="fa-IR"/>
        </w:rPr>
        <w:t xml:space="preserve">    </w:t>
      </w:r>
      <w:r w:rsidRPr="00102466">
        <w:rPr>
          <w:rFonts w:ascii="Arial" w:hAnsi="Arial" w:cs="Arial"/>
          <w:sz w:val="24"/>
          <w:szCs w:val="24"/>
          <w:lang w:bidi="fa-IR"/>
        </w:rPr>
        <w:t>├</w:t>
      </w:r>
      <w:r w:rsidRPr="00102466">
        <w:rPr>
          <w:rFonts w:ascii="Aptos" w:hAnsi="Aptos" w:cs="Aptos"/>
          <w:sz w:val="24"/>
          <w:szCs w:val="24"/>
          <w:lang w:bidi="fa-IR"/>
        </w:rPr>
        <w:t>──</w:t>
      </w:r>
      <w:r w:rsidRPr="00102466">
        <w:rPr>
          <w:sz w:val="24"/>
          <w:szCs w:val="24"/>
          <w:lang w:bidi="fa-IR"/>
        </w:rPr>
        <w:t xml:space="preserve"> model.py    </w:t>
      </w:r>
    </w:p>
    <w:p w14:paraId="6B5CD27D" w14:textId="6CCB11E7" w:rsidR="00102466" w:rsidRPr="00102466" w:rsidRDefault="00102466" w:rsidP="00102466">
      <w:pPr>
        <w:rPr>
          <w:sz w:val="24"/>
          <w:szCs w:val="24"/>
          <w:lang w:bidi="fa-IR"/>
        </w:rPr>
      </w:pPr>
      <w:r w:rsidRPr="00102466">
        <w:rPr>
          <w:sz w:val="24"/>
          <w:szCs w:val="24"/>
          <w:lang w:bidi="fa-IR"/>
        </w:rPr>
        <w:t xml:space="preserve">    </w:t>
      </w:r>
      <w:r w:rsidRPr="00102466">
        <w:rPr>
          <w:rFonts w:ascii="Arial" w:hAnsi="Arial" w:cs="Arial"/>
          <w:sz w:val="24"/>
          <w:szCs w:val="24"/>
          <w:lang w:bidi="fa-IR"/>
        </w:rPr>
        <w:t>├</w:t>
      </w:r>
      <w:r w:rsidRPr="00102466">
        <w:rPr>
          <w:rFonts w:ascii="Aptos" w:hAnsi="Aptos" w:cs="Aptos"/>
          <w:sz w:val="24"/>
          <w:szCs w:val="24"/>
          <w:lang w:bidi="fa-IR"/>
        </w:rPr>
        <w:t>──</w:t>
      </w:r>
      <w:r w:rsidRPr="00102466">
        <w:rPr>
          <w:sz w:val="24"/>
          <w:szCs w:val="24"/>
          <w:lang w:bidi="fa-IR"/>
        </w:rPr>
        <w:t xml:space="preserve"> </w:t>
      </w:r>
      <w:r w:rsidR="00145F93" w:rsidRPr="00145F93">
        <w:rPr>
          <w:sz w:val="24"/>
          <w:szCs w:val="24"/>
          <w:lang w:bidi="fa-IR"/>
        </w:rPr>
        <w:t>validators.py</w:t>
      </w:r>
    </w:p>
    <w:p w14:paraId="08D40E4C" w14:textId="3804CA35" w:rsidR="00102466" w:rsidRDefault="00102466" w:rsidP="00102466">
      <w:pPr>
        <w:rPr>
          <w:sz w:val="24"/>
          <w:szCs w:val="24"/>
          <w:lang w:bidi="fa-IR"/>
        </w:rPr>
      </w:pPr>
      <w:r w:rsidRPr="00102466">
        <w:rPr>
          <w:sz w:val="24"/>
          <w:szCs w:val="24"/>
          <w:lang w:bidi="fa-IR"/>
        </w:rPr>
        <w:t xml:space="preserve">    </w:t>
      </w:r>
      <w:r w:rsidR="00145F93" w:rsidRPr="00102466">
        <w:rPr>
          <w:rFonts w:ascii="Arial" w:hAnsi="Arial" w:cs="Arial"/>
          <w:sz w:val="24"/>
          <w:szCs w:val="24"/>
          <w:lang w:bidi="fa-IR"/>
        </w:rPr>
        <w:t>├</w:t>
      </w:r>
      <w:r w:rsidR="00145F93" w:rsidRPr="00102466">
        <w:rPr>
          <w:rFonts w:ascii="Aptos" w:hAnsi="Aptos" w:cs="Aptos"/>
          <w:sz w:val="24"/>
          <w:szCs w:val="24"/>
          <w:lang w:bidi="fa-IR"/>
        </w:rPr>
        <w:t>──</w:t>
      </w:r>
      <w:r w:rsidRPr="00102466">
        <w:rPr>
          <w:sz w:val="24"/>
          <w:szCs w:val="24"/>
          <w:lang w:bidi="fa-IR"/>
        </w:rPr>
        <w:t>schemas.py</w:t>
      </w:r>
    </w:p>
    <w:p w14:paraId="12481C04" w14:textId="06047F31" w:rsidR="00145F93" w:rsidRDefault="00145F93" w:rsidP="00102466">
      <w:pPr>
        <w:rPr>
          <w:rFonts w:ascii="Aptos" w:hAnsi="Aptos" w:cs="Aptos"/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    </w:t>
      </w:r>
      <w:r w:rsidRPr="00102466">
        <w:rPr>
          <w:rFonts w:ascii="Arial" w:hAnsi="Arial" w:cs="Arial"/>
          <w:sz w:val="24"/>
          <w:szCs w:val="24"/>
          <w:lang w:bidi="fa-IR"/>
        </w:rPr>
        <w:t>├</w:t>
      </w:r>
      <w:r w:rsidRPr="00102466">
        <w:rPr>
          <w:rFonts w:ascii="Aptos" w:hAnsi="Aptos" w:cs="Aptos"/>
          <w:sz w:val="24"/>
          <w:szCs w:val="24"/>
          <w:lang w:bidi="fa-IR"/>
        </w:rPr>
        <w:t>──</w:t>
      </w:r>
      <w:proofErr w:type="spellStart"/>
      <w:r w:rsidRPr="00145F93">
        <w:rPr>
          <w:rFonts w:ascii="Aptos" w:hAnsi="Aptos" w:cs="Aptos"/>
          <w:sz w:val="24"/>
          <w:szCs w:val="24"/>
          <w:lang w:bidi="fa-IR"/>
        </w:rPr>
        <w:t>engineering_fields.json</w:t>
      </w:r>
      <w:proofErr w:type="spellEnd"/>
    </w:p>
    <w:p w14:paraId="08806DFF" w14:textId="1B56D1EF" w:rsidR="00145F93" w:rsidRDefault="00145F93" w:rsidP="00145F93">
      <w:pPr>
        <w:rPr>
          <w:rFonts w:ascii="Aptos" w:hAnsi="Aptos" w:cs="Aptos"/>
          <w:sz w:val="24"/>
          <w:szCs w:val="24"/>
          <w:lang w:bidi="fa-IR"/>
        </w:rPr>
      </w:pPr>
      <w:r>
        <w:rPr>
          <w:rFonts w:ascii="Aptos" w:hAnsi="Aptos" w:cs="Aptos"/>
          <w:sz w:val="24"/>
          <w:szCs w:val="24"/>
          <w:lang w:bidi="fa-IR"/>
        </w:rPr>
        <w:t xml:space="preserve">    </w:t>
      </w:r>
      <w:r w:rsidRPr="00102466">
        <w:rPr>
          <w:rFonts w:ascii="Arial" w:hAnsi="Arial" w:cs="Arial"/>
          <w:sz w:val="24"/>
          <w:szCs w:val="24"/>
          <w:lang w:bidi="fa-IR"/>
        </w:rPr>
        <w:t>├</w:t>
      </w:r>
      <w:r w:rsidRPr="00102466">
        <w:rPr>
          <w:rFonts w:ascii="Aptos" w:hAnsi="Aptos" w:cs="Aptos"/>
          <w:sz w:val="24"/>
          <w:szCs w:val="24"/>
          <w:lang w:bidi="fa-IR"/>
        </w:rPr>
        <w:t>──</w:t>
      </w:r>
      <w:proofErr w:type="spellStart"/>
      <w:r w:rsidRPr="00145F93">
        <w:rPr>
          <w:rFonts w:ascii="Aptos" w:hAnsi="Aptos" w:cs="Aptos"/>
          <w:sz w:val="24"/>
          <w:szCs w:val="24"/>
          <w:lang w:bidi="fa-IR"/>
        </w:rPr>
        <w:t>province.json</w:t>
      </w:r>
      <w:proofErr w:type="spellEnd"/>
    </w:p>
    <w:p w14:paraId="30486BCE" w14:textId="02BB3CC3" w:rsidR="00145F93" w:rsidRDefault="00145F93" w:rsidP="00145F93">
      <w:pPr>
        <w:rPr>
          <w:sz w:val="24"/>
          <w:szCs w:val="24"/>
          <w:lang w:bidi="fa-IR"/>
        </w:rPr>
      </w:pPr>
      <w:r w:rsidRPr="00102466">
        <w:rPr>
          <w:sz w:val="24"/>
          <w:szCs w:val="24"/>
          <w:lang w:bidi="fa-IR"/>
        </w:rPr>
        <w:t>└──</w:t>
      </w:r>
      <w:r w:rsidRPr="00145F93">
        <w:rPr>
          <w:sz w:val="24"/>
          <w:szCs w:val="24"/>
          <w:lang w:bidi="fa-IR"/>
        </w:rPr>
        <w:t>routers</w:t>
      </w:r>
    </w:p>
    <w:p w14:paraId="56ACC3F7" w14:textId="5E67E159" w:rsidR="00145F93" w:rsidRDefault="00145F93" w:rsidP="00145F93">
      <w:pPr>
        <w:rPr>
          <w:rFonts w:ascii="Aptos" w:hAnsi="Aptos" w:cs="Aptos"/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    </w:t>
      </w:r>
      <w:r w:rsidRPr="00102466">
        <w:rPr>
          <w:rFonts w:ascii="Arial" w:hAnsi="Arial" w:cs="Arial"/>
          <w:sz w:val="24"/>
          <w:szCs w:val="24"/>
          <w:lang w:bidi="fa-IR"/>
        </w:rPr>
        <w:t>├</w:t>
      </w:r>
      <w:r w:rsidRPr="00102466">
        <w:rPr>
          <w:rFonts w:ascii="Aptos" w:hAnsi="Aptos" w:cs="Aptos"/>
          <w:sz w:val="24"/>
          <w:szCs w:val="24"/>
          <w:lang w:bidi="fa-IR"/>
        </w:rPr>
        <w:t>──</w:t>
      </w:r>
      <w:r w:rsidRPr="00145F93">
        <w:rPr>
          <w:rFonts w:ascii="Aptos" w:hAnsi="Aptos" w:cs="Aptos"/>
          <w:sz w:val="24"/>
          <w:szCs w:val="24"/>
          <w:lang w:bidi="fa-IR"/>
        </w:rPr>
        <w:t>__init__.py</w:t>
      </w:r>
    </w:p>
    <w:p w14:paraId="08C7C71D" w14:textId="338869FE" w:rsidR="00145F93" w:rsidRDefault="00145F93" w:rsidP="00145F93">
      <w:pPr>
        <w:rPr>
          <w:rFonts w:ascii="Aptos" w:hAnsi="Aptos" w:cs="Aptos"/>
          <w:sz w:val="24"/>
          <w:szCs w:val="24"/>
          <w:lang w:bidi="fa-IR"/>
        </w:rPr>
      </w:pPr>
      <w:r>
        <w:rPr>
          <w:rFonts w:ascii="Aptos" w:hAnsi="Aptos" w:cs="Aptos"/>
          <w:sz w:val="24"/>
          <w:szCs w:val="24"/>
          <w:lang w:bidi="fa-IR"/>
        </w:rPr>
        <w:t xml:space="preserve">    </w:t>
      </w:r>
      <w:r w:rsidRPr="00102466">
        <w:rPr>
          <w:rFonts w:ascii="Arial" w:hAnsi="Arial" w:cs="Arial"/>
          <w:sz w:val="24"/>
          <w:szCs w:val="24"/>
          <w:lang w:bidi="fa-IR"/>
        </w:rPr>
        <w:t>├</w:t>
      </w:r>
      <w:r w:rsidRPr="00102466">
        <w:rPr>
          <w:rFonts w:ascii="Aptos" w:hAnsi="Aptos" w:cs="Aptos"/>
          <w:sz w:val="24"/>
          <w:szCs w:val="24"/>
          <w:lang w:bidi="fa-IR"/>
        </w:rPr>
        <w:t>──</w:t>
      </w:r>
      <w:r w:rsidRPr="00145F93">
        <w:rPr>
          <w:rFonts w:ascii="Aptos" w:hAnsi="Aptos" w:cs="Aptos"/>
          <w:sz w:val="24"/>
          <w:szCs w:val="24"/>
          <w:lang w:bidi="fa-IR"/>
        </w:rPr>
        <w:t>course.py</w:t>
      </w:r>
    </w:p>
    <w:p w14:paraId="33409C4D" w14:textId="7B9AC230" w:rsidR="00145F93" w:rsidRDefault="00145F93" w:rsidP="00145F93">
      <w:pPr>
        <w:rPr>
          <w:rFonts w:ascii="Aptos" w:hAnsi="Aptos" w:cs="Aptos"/>
          <w:sz w:val="24"/>
          <w:szCs w:val="24"/>
          <w:lang w:bidi="fa-IR"/>
        </w:rPr>
      </w:pPr>
      <w:r>
        <w:rPr>
          <w:rFonts w:ascii="Aptos" w:hAnsi="Aptos" w:cs="Aptos"/>
          <w:sz w:val="24"/>
          <w:szCs w:val="24"/>
          <w:lang w:bidi="fa-IR"/>
        </w:rPr>
        <w:t xml:space="preserve">    </w:t>
      </w:r>
      <w:r w:rsidRPr="00102466">
        <w:rPr>
          <w:rFonts w:ascii="Arial" w:hAnsi="Arial" w:cs="Arial"/>
          <w:sz w:val="24"/>
          <w:szCs w:val="24"/>
          <w:lang w:bidi="fa-IR"/>
        </w:rPr>
        <w:t>├</w:t>
      </w:r>
      <w:r w:rsidRPr="00102466">
        <w:rPr>
          <w:rFonts w:ascii="Aptos" w:hAnsi="Aptos" w:cs="Aptos"/>
          <w:sz w:val="24"/>
          <w:szCs w:val="24"/>
          <w:lang w:bidi="fa-IR"/>
        </w:rPr>
        <w:t>──</w:t>
      </w:r>
      <w:r w:rsidRPr="00145F93">
        <w:rPr>
          <w:rFonts w:ascii="Aptos" w:hAnsi="Aptos" w:cs="Aptos"/>
          <w:sz w:val="24"/>
          <w:szCs w:val="24"/>
          <w:lang w:bidi="fa-IR"/>
        </w:rPr>
        <w:t>master.py</w:t>
      </w:r>
    </w:p>
    <w:p w14:paraId="7DDFDB6B" w14:textId="77777777" w:rsidR="00145F93" w:rsidRDefault="00145F93" w:rsidP="00145F93">
      <w:pPr>
        <w:rPr>
          <w:rFonts w:ascii="Aptos" w:hAnsi="Aptos" w:cs="Aptos"/>
          <w:sz w:val="24"/>
          <w:szCs w:val="24"/>
          <w:lang w:bidi="fa-IR"/>
        </w:rPr>
      </w:pPr>
      <w:r>
        <w:rPr>
          <w:rFonts w:ascii="Aptos" w:hAnsi="Aptos" w:cs="Aptos"/>
          <w:sz w:val="24"/>
          <w:szCs w:val="24"/>
          <w:lang w:bidi="fa-IR"/>
        </w:rPr>
        <w:t xml:space="preserve">    </w:t>
      </w:r>
      <w:r w:rsidRPr="00102466">
        <w:rPr>
          <w:rFonts w:ascii="Arial" w:hAnsi="Arial" w:cs="Arial"/>
          <w:sz w:val="24"/>
          <w:szCs w:val="24"/>
          <w:lang w:bidi="fa-IR"/>
        </w:rPr>
        <w:t>├</w:t>
      </w:r>
      <w:r w:rsidRPr="00102466">
        <w:rPr>
          <w:rFonts w:ascii="Aptos" w:hAnsi="Aptos" w:cs="Aptos"/>
          <w:sz w:val="24"/>
          <w:szCs w:val="24"/>
          <w:lang w:bidi="fa-IR"/>
        </w:rPr>
        <w:t>──</w:t>
      </w:r>
      <w:r w:rsidRPr="00145F93">
        <w:rPr>
          <w:rFonts w:ascii="Aptos" w:hAnsi="Aptos" w:cs="Aptos"/>
          <w:sz w:val="24"/>
          <w:szCs w:val="24"/>
          <w:lang w:bidi="fa-IR"/>
        </w:rPr>
        <w:t>student.py</w:t>
      </w:r>
    </w:p>
    <w:p w14:paraId="024442F7" w14:textId="7716251A" w:rsidR="00145F93" w:rsidRDefault="00145F93" w:rsidP="00145F93">
      <w:pPr>
        <w:rPr>
          <w:rFonts w:ascii="Arial" w:hAnsi="Arial" w:cs="Arial"/>
          <w:sz w:val="24"/>
          <w:szCs w:val="24"/>
          <w:lang w:bidi="fa-IR"/>
        </w:rPr>
      </w:pPr>
      <w:r w:rsidRPr="00102466">
        <w:rPr>
          <w:rFonts w:ascii="Arial" w:hAnsi="Arial" w:cs="Arial"/>
          <w:sz w:val="24"/>
          <w:szCs w:val="24"/>
          <w:lang w:bidi="fa-IR"/>
        </w:rPr>
        <w:t>├</w:t>
      </w:r>
      <w:r w:rsidRPr="00102466">
        <w:rPr>
          <w:rFonts w:ascii="Aptos" w:hAnsi="Aptos" w:cs="Aptos"/>
          <w:sz w:val="24"/>
          <w:szCs w:val="24"/>
          <w:lang w:bidi="fa-IR"/>
        </w:rPr>
        <w:t>──</w:t>
      </w:r>
      <w:r>
        <w:rPr>
          <w:rFonts w:ascii="Arial" w:hAnsi="Arial" w:cs="Arial"/>
          <w:sz w:val="24"/>
          <w:szCs w:val="24"/>
          <w:lang w:bidi="fa-IR"/>
        </w:rPr>
        <w:t xml:space="preserve"> </w:t>
      </w:r>
      <w:r w:rsidRPr="00145F93">
        <w:rPr>
          <w:rFonts w:ascii="Arial" w:hAnsi="Arial" w:cs="Arial"/>
          <w:sz w:val="24"/>
          <w:szCs w:val="24"/>
          <w:lang w:bidi="fa-IR"/>
        </w:rPr>
        <w:t>db.py</w:t>
      </w:r>
    </w:p>
    <w:p w14:paraId="65D5BD3E" w14:textId="0C9FC0E4" w:rsidR="00145F93" w:rsidRDefault="00145F93" w:rsidP="00145F93">
      <w:pPr>
        <w:rPr>
          <w:rFonts w:ascii="Aptos" w:hAnsi="Aptos" w:cs="Aptos"/>
          <w:sz w:val="24"/>
          <w:szCs w:val="24"/>
          <w:lang w:bidi="fa-IR"/>
        </w:rPr>
      </w:pPr>
      <w:r w:rsidRPr="00102466">
        <w:rPr>
          <w:rFonts w:ascii="Arial" w:hAnsi="Arial" w:cs="Arial"/>
          <w:sz w:val="24"/>
          <w:szCs w:val="24"/>
          <w:lang w:bidi="fa-IR"/>
        </w:rPr>
        <w:t>├</w:t>
      </w:r>
      <w:r w:rsidRPr="00102466">
        <w:rPr>
          <w:rFonts w:ascii="Aptos" w:hAnsi="Aptos" w:cs="Aptos"/>
          <w:sz w:val="24"/>
          <w:szCs w:val="24"/>
          <w:lang w:bidi="fa-IR"/>
        </w:rPr>
        <w:t>──</w:t>
      </w:r>
      <w:r w:rsidRPr="00145F93">
        <w:rPr>
          <w:rFonts w:ascii="Aptos" w:hAnsi="Aptos" w:cs="Aptos"/>
          <w:sz w:val="24"/>
          <w:szCs w:val="24"/>
          <w:lang w:bidi="fa-IR"/>
        </w:rPr>
        <w:t>docker-</w:t>
      </w:r>
      <w:proofErr w:type="spellStart"/>
      <w:r w:rsidRPr="00145F93">
        <w:rPr>
          <w:rFonts w:ascii="Aptos" w:hAnsi="Aptos" w:cs="Aptos"/>
          <w:sz w:val="24"/>
          <w:szCs w:val="24"/>
          <w:lang w:bidi="fa-IR"/>
        </w:rPr>
        <w:t>compose.yml</w:t>
      </w:r>
      <w:proofErr w:type="spellEnd"/>
    </w:p>
    <w:p w14:paraId="48C50C39" w14:textId="68C848D0" w:rsidR="00145F93" w:rsidRDefault="00145F93" w:rsidP="00145F93">
      <w:pPr>
        <w:rPr>
          <w:rFonts w:ascii="Aptos" w:hAnsi="Aptos" w:cs="Aptos"/>
          <w:sz w:val="24"/>
          <w:szCs w:val="24"/>
          <w:lang w:bidi="fa-IR"/>
        </w:rPr>
      </w:pPr>
      <w:r w:rsidRPr="00102466">
        <w:rPr>
          <w:rFonts w:ascii="Arial" w:hAnsi="Arial" w:cs="Arial"/>
          <w:sz w:val="24"/>
          <w:szCs w:val="24"/>
          <w:lang w:bidi="fa-IR"/>
        </w:rPr>
        <w:t>├</w:t>
      </w:r>
      <w:r w:rsidRPr="00102466">
        <w:rPr>
          <w:rFonts w:ascii="Aptos" w:hAnsi="Aptos" w:cs="Aptos"/>
          <w:sz w:val="24"/>
          <w:szCs w:val="24"/>
          <w:lang w:bidi="fa-IR"/>
        </w:rPr>
        <w:t>──</w:t>
      </w:r>
      <w:proofErr w:type="spellStart"/>
      <w:r w:rsidRPr="00145F93">
        <w:rPr>
          <w:rFonts w:ascii="Aptos" w:hAnsi="Aptos" w:cs="Aptos"/>
          <w:sz w:val="24"/>
          <w:szCs w:val="24"/>
          <w:lang w:bidi="fa-IR"/>
        </w:rPr>
        <w:t>Dockerfile</w:t>
      </w:r>
      <w:proofErr w:type="spellEnd"/>
    </w:p>
    <w:p w14:paraId="37423C6D" w14:textId="6CACD624" w:rsidR="00145F93" w:rsidRDefault="00145F93" w:rsidP="00145F93">
      <w:pPr>
        <w:rPr>
          <w:rFonts w:ascii="Arial" w:hAnsi="Arial" w:cs="Arial"/>
          <w:sz w:val="24"/>
          <w:szCs w:val="24"/>
          <w:lang w:bidi="fa-IR"/>
        </w:rPr>
      </w:pPr>
      <w:r w:rsidRPr="00102466">
        <w:rPr>
          <w:rFonts w:ascii="Arial" w:hAnsi="Arial" w:cs="Arial"/>
          <w:sz w:val="24"/>
          <w:szCs w:val="24"/>
          <w:lang w:bidi="fa-IR"/>
        </w:rPr>
        <w:t>├</w:t>
      </w:r>
      <w:r w:rsidRPr="00102466">
        <w:rPr>
          <w:rFonts w:ascii="Aptos" w:hAnsi="Aptos" w:cs="Aptos"/>
          <w:sz w:val="24"/>
          <w:szCs w:val="24"/>
          <w:lang w:bidi="fa-IR"/>
        </w:rPr>
        <w:t>──</w:t>
      </w:r>
      <w:r w:rsidRPr="00145F93">
        <w:rPr>
          <w:rFonts w:ascii="Aptos" w:hAnsi="Aptos" w:cs="Aptos"/>
          <w:sz w:val="24"/>
          <w:szCs w:val="24"/>
          <w:lang w:bidi="fa-IR"/>
        </w:rPr>
        <w:t>main.py</w:t>
      </w:r>
    </w:p>
    <w:p w14:paraId="43B382DB" w14:textId="1278952C" w:rsidR="00145F93" w:rsidRDefault="00145F93" w:rsidP="00145F93">
      <w:pPr>
        <w:rPr>
          <w:rFonts w:ascii="Aptos" w:hAnsi="Aptos" w:cs="Aptos"/>
          <w:sz w:val="24"/>
          <w:szCs w:val="24"/>
          <w:lang w:bidi="fa-IR"/>
        </w:rPr>
      </w:pPr>
      <w:r w:rsidRPr="00102466">
        <w:rPr>
          <w:rFonts w:ascii="Arial" w:hAnsi="Arial" w:cs="Arial"/>
          <w:sz w:val="24"/>
          <w:szCs w:val="24"/>
          <w:lang w:bidi="fa-IR"/>
        </w:rPr>
        <w:t>├</w:t>
      </w:r>
      <w:r w:rsidRPr="00102466">
        <w:rPr>
          <w:rFonts w:ascii="Aptos" w:hAnsi="Aptos" w:cs="Aptos"/>
          <w:sz w:val="24"/>
          <w:szCs w:val="24"/>
          <w:lang w:bidi="fa-IR"/>
        </w:rPr>
        <w:t>──</w:t>
      </w:r>
      <w:r w:rsidRPr="00145F93">
        <w:rPr>
          <w:rFonts w:ascii="Aptos" w:hAnsi="Aptos" w:cs="Aptos"/>
          <w:sz w:val="24"/>
          <w:szCs w:val="24"/>
          <w:lang w:bidi="fa-IR"/>
        </w:rPr>
        <w:t>requirements.txt</w:t>
      </w:r>
    </w:p>
    <w:p w14:paraId="799E837D" w14:textId="6876FCC4" w:rsidR="00145F93" w:rsidRDefault="00064406" w:rsidP="00064406">
      <w:pPr>
        <w:bidi/>
        <w:rPr>
          <w:rFonts w:ascii="Aptos" w:hAnsi="Aptos"/>
          <w:sz w:val="28"/>
          <w:szCs w:val="28"/>
          <w:rtl/>
          <w:lang w:bidi="fa-IR"/>
        </w:rPr>
      </w:pPr>
      <w:r>
        <w:rPr>
          <w:rFonts w:ascii="Aptos" w:hAnsi="Aptos" w:hint="cs"/>
          <w:sz w:val="28"/>
          <w:szCs w:val="28"/>
          <w:rtl/>
          <w:lang w:bidi="fa-IR"/>
        </w:rPr>
        <w:t xml:space="preserve">فایل </w:t>
      </w:r>
      <w:r>
        <w:rPr>
          <w:rFonts w:ascii="Aptos" w:hAnsi="Aptos"/>
          <w:sz w:val="28"/>
          <w:szCs w:val="28"/>
          <w:lang w:bidi="fa-IR"/>
        </w:rPr>
        <w:t>db.py</w:t>
      </w:r>
    </w:p>
    <w:p w14:paraId="1E85579B" w14:textId="77777777" w:rsidR="00064406" w:rsidRPr="00064406" w:rsidRDefault="00064406" w:rsidP="00064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4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644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44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sqlalchemy</w:t>
      </w:r>
      <w:proofErr w:type="spellEnd"/>
      <w:r w:rsidRPr="000644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4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644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44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create_engine</w:t>
      </w:r>
      <w:proofErr w:type="spellEnd"/>
    </w:p>
    <w:p w14:paraId="7C7E9B10" w14:textId="77777777" w:rsidR="00064406" w:rsidRPr="00064406" w:rsidRDefault="00064406" w:rsidP="00064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4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644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44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sqlalchemy</w:t>
      </w:r>
      <w:r w:rsidRPr="000644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44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ext</w:t>
      </w:r>
      <w:r w:rsidRPr="000644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44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declarative</w:t>
      </w:r>
      <w:proofErr w:type="spellEnd"/>
      <w:r w:rsidRPr="000644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4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644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44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declarative_base</w:t>
      </w:r>
      <w:proofErr w:type="spellEnd"/>
    </w:p>
    <w:p w14:paraId="200FB923" w14:textId="77777777" w:rsidR="00064406" w:rsidRPr="00064406" w:rsidRDefault="00064406" w:rsidP="00064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4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644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44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sqlalchemy</w:t>
      </w:r>
      <w:r w:rsidRPr="000644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44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orm</w:t>
      </w:r>
      <w:proofErr w:type="spellEnd"/>
      <w:r w:rsidRPr="000644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4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644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44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sessionmaker</w:t>
      </w:r>
      <w:proofErr w:type="spellEnd"/>
    </w:p>
    <w:p w14:paraId="163E452A" w14:textId="77777777" w:rsidR="00064406" w:rsidRPr="00064406" w:rsidRDefault="00064406" w:rsidP="00064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F020BD" w14:textId="77777777" w:rsidR="00064406" w:rsidRPr="00064406" w:rsidRDefault="00064406" w:rsidP="00064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4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SQLALCHEMY_DATABASE_URL</w:t>
      </w:r>
      <w:r w:rsidRPr="000644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4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44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4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644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postgresql</w:t>
      </w:r>
      <w:proofErr w:type="spellEnd"/>
      <w:r w:rsidRPr="000644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://postgres:13644631@localhost:5432/</w:t>
      </w:r>
      <w:proofErr w:type="spellStart"/>
      <w:r w:rsidRPr="000644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student_system</w:t>
      </w:r>
      <w:proofErr w:type="spellEnd"/>
      <w:r w:rsidRPr="000644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3024F39D" w14:textId="77777777" w:rsidR="00064406" w:rsidRPr="00064406" w:rsidRDefault="00064406" w:rsidP="00064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A298BE" w14:textId="77777777" w:rsidR="00064406" w:rsidRPr="00064406" w:rsidRDefault="00064406" w:rsidP="00064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4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engine</w:t>
      </w:r>
      <w:r w:rsidRPr="000644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4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44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44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create_engine</w:t>
      </w:r>
      <w:proofErr w:type="spellEnd"/>
      <w:r w:rsidRPr="000644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44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SQLALCHEMY_DATABASE_URL</w:t>
      </w:r>
      <w:r w:rsidRPr="000644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CA682C" w14:textId="77777777" w:rsidR="00064406" w:rsidRPr="00064406" w:rsidRDefault="00064406" w:rsidP="00064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644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SessionLocal</w:t>
      </w:r>
      <w:proofErr w:type="spellEnd"/>
      <w:r w:rsidRPr="000644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4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44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44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sessionmaker</w:t>
      </w:r>
      <w:proofErr w:type="spellEnd"/>
      <w:r w:rsidRPr="000644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644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autocommit</w:t>
      </w:r>
      <w:proofErr w:type="spellEnd"/>
      <w:r w:rsidRPr="000644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44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0644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644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autoflush</w:t>
      </w:r>
      <w:proofErr w:type="spellEnd"/>
      <w:r w:rsidRPr="000644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44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0644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44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bind</w:t>
      </w:r>
      <w:r w:rsidRPr="000644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44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engine</w:t>
      </w:r>
      <w:r w:rsidRPr="000644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0B2DD6" w14:textId="77777777" w:rsidR="00064406" w:rsidRPr="00064406" w:rsidRDefault="00064406" w:rsidP="00064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EA3A05" w14:textId="77777777" w:rsidR="00064406" w:rsidRPr="00064406" w:rsidRDefault="00064406" w:rsidP="00064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4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</w:t>
      </w:r>
      <w:r w:rsidRPr="000644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4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44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44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declarative_base</w:t>
      </w:r>
      <w:proofErr w:type="spellEnd"/>
      <w:r w:rsidRPr="000644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BC08C0A" w14:textId="77777777" w:rsidR="00064406" w:rsidRPr="00064406" w:rsidRDefault="00064406" w:rsidP="000644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AE8200" w14:textId="77777777" w:rsidR="00064406" w:rsidRDefault="00064406" w:rsidP="00064406">
      <w:pPr>
        <w:bidi/>
        <w:rPr>
          <w:rFonts w:ascii="Aptos" w:hAnsi="Aptos"/>
          <w:sz w:val="24"/>
          <w:szCs w:val="24"/>
          <w:lang w:bidi="fa-IR"/>
        </w:rPr>
      </w:pPr>
    </w:p>
    <w:p w14:paraId="711BCDEB" w14:textId="3AD638F2" w:rsidR="00064406" w:rsidRDefault="00BB1C78" w:rsidP="00064406">
      <w:pPr>
        <w:bidi/>
        <w:rPr>
          <w:rFonts w:ascii="Aptos" w:hAnsi="Aptos"/>
          <w:sz w:val="24"/>
          <w:szCs w:val="24"/>
          <w:rtl/>
          <w:lang w:bidi="fa-IR"/>
        </w:rPr>
      </w:pPr>
      <w:r>
        <w:rPr>
          <w:rFonts w:ascii="Aptos" w:hAnsi="Aptos" w:hint="cs"/>
          <w:sz w:val="24"/>
          <w:szCs w:val="24"/>
          <w:rtl/>
          <w:lang w:bidi="fa-IR"/>
        </w:rPr>
        <w:t xml:space="preserve">این ماژول برای تنطیم و ارتباط با یک پایگاه داده </w:t>
      </w:r>
      <w:proofErr w:type="spellStart"/>
      <w:r>
        <w:rPr>
          <w:rFonts w:ascii="Aptos" w:hAnsi="Aptos"/>
          <w:sz w:val="24"/>
          <w:szCs w:val="24"/>
          <w:lang w:bidi="fa-IR"/>
        </w:rPr>
        <w:t>postgressql</w:t>
      </w:r>
      <w:proofErr w:type="spellEnd"/>
      <w:r>
        <w:rPr>
          <w:rFonts w:ascii="Aptos" w:hAnsi="Aptos" w:hint="cs"/>
          <w:sz w:val="24"/>
          <w:szCs w:val="24"/>
          <w:rtl/>
          <w:lang w:bidi="fa-IR"/>
        </w:rPr>
        <w:t xml:space="preserve"> با استفاده از</w:t>
      </w:r>
      <w:r>
        <w:rPr>
          <w:rFonts w:ascii="Aptos" w:hAnsi="Aptos"/>
          <w:sz w:val="24"/>
          <w:szCs w:val="24"/>
          <w:lang w:bidi="fa-IR"/>
        </w:rPr>
        <w:t xml:space="preserve">ORM </w:t>
      </w:r>
      <w:r>
        <w:rPr>
          <w:rFonts w:ascii="Aptos" w:hAnsi="Aptos" w:hint="cs"/>
          <w:sz w:val="24"/>
          <w:szCs w:val="24"/>
          <w:rtl/>
          <w:lang w:bidi="fa-IR"/>
        </w:rPr>
        <w:t xml:space="preserve"> ، </w:t>
      </w:r>
      <w:proofErr w:type="spellStart"/>
      <w:r>
        <w:rPr>
          <w:rFonts w:ascii="Aptos" w:hAnsi="Aptos"/>
          <w:sz w:val="24"/>
          <w:szCs w:val="24"/>
          <w:lang w:bidi="fa-IR"/>
        </w:rPr>
        <w:t>sqlalchemy</w:t>
      </w:r>
      <w:proofErr w:type="spellEnd"/>
      <w:r>
        <w:rPr>
          <w:rFonts w:ascii="Aptos" w:hAnsi="Aptos"/>
          <w:sz w:val="24"/>
          <w:szCs w:val="24"/>
          <w:lang w:bidi="fa-IR"/>
        </w:rPr>
        <w:t xml:space="preserve"> </w:t>
      </w:r>
      <w:r>
        <w:rPr>
          <w:rFonts w:ascii="Aptos" w:hAnsi="Aptos" w:hint="cs"/>
          <w:sz w:val="24"/>
          <w:szCs w:val="24"/>
          <w:rtl/>
          <w:lang w:bidi="fa-IR"/>
        </w:rPr>
        <w:t xml:space="preserve"> استفاده می شود که شامل یک </w:t>
      </w:r>
      <w:r>
        <w:rPr>
          <w:rFonts w:ascii="Aptos" w:hAnsi="Aptos"/>
          <w:sz w:val="24"/>
          <w:szCs w:val="24"/>
          <w:lang w:bidi="fa-IR"/>
        </w:rPr>
        <w:t>URL</w:t>
      </w:r>
      <w:r>
        <w:rPr>
          <w:rFonts w:ascii="Aptos" w:hAnsi="Aptos" w:hint="cs"/>
          <w:sz w:val="24"/>
          <w:szCs w:val="24"/>
          <w:rtl/>
          <w:lang w:bidi="fa-IR"/>
        </w:rPr>
        <w:t xml:space="preserve"> که شامل اطلاعات موردنیازبرای وصل شدن به پایگاه داده </w:t>
      </w:r>
      <w:proofErr w:type="spellStart"/>
      <w:r>
        <w:rPr>
          <w:rFonts w:ascii="Aptos" w:hAnsi="Aptos"/>
          <w:sz w:val="24"/>
          <w:szCs w:val="24"/>
          <w:lang w:bidi="fa-IR"/>
        </w:rPr>
        <w:t>postgressql</w:t>
      </w:r>
      <w:proofErr w:type="spellEnd"/>
      <w:r>
        <w:rPr>
          <w:rFonts w:ascii="Aptos" w:hAnsi="Aptos" w:hint="cs"/>
          <w:sz w:val="24"/>
          <w:szCs w:val="24"/>
          <w:rtl/>
          <w:lang w:bidi="fa-IR"/>
        </w:rPr>
        <w:t xml:space="preserve"> است و از الگوی زیر پیروی می کند :</w:t>
      </w:r>
    </w:p>
    <w:p w14:paraId="5675118A" w14:textId="4AA03F90" w:rsidR="00BB1C78" w:rsidRPr="00BB1C78" w:rsidRDefault="00BB1C78" w:rsidP="00BB1C78">
      <w:pPr>
        <w:spacing w:after="0" w:line="240" w:lineRule="auto"/>
        <w:rPr>
          <w:rFonts w:ascii="Roboto Mono" w:eastAsia="Times New Roman" w:hAnsi="Roboto Mono" w:cs="Times New Roman"/>
          <w:kern w:val="0"/>
          <w:sz w:val="20"/>
          <w:szCs w:val="20"/>
          <w:shd w:val="clear" w:color="auto" w:fill="272A35"/>
          <w14:ligatures w14:val="none"/>
        </w:rPr>
      </w:pPr>
      <w:r w:rsidRPr="00BB1C78">
        <w:rPr>
          <w:rFonts w:ascii="Roboto Mono" w:eastAsia="Times New Roman" w:hAnsi="Roboto Mono" w:cs="Times New Roman"/>
          <w:kern w:val="0"/>
          <w:sz w:val="20"/>
          <w:szCs w:val="20"/>
          <w14:ligatures w14:val="none"/>
        </w:rPr>
        <w:t>SQLALCHEMY_DATABASE_URL = "</w:t>
      </w:r>
      <w:proofErr w:type="spellStart"/>
      <w:r w:rsidRPr="00BB1C78">
        <w:rPr>
          <w:rFonts w:ascii="Roboto Mono" w:eastAsia="Times New Roman" w:hAnsi="Roboto Mono" w:cs="Times New Roman"/>
          <w:kern w:val="0"/>
          <w:sz w:val="20"/>
          <w:szCs w:val="20"/>
          <w14:ligatures w14:val="none"/>
        </w:rPr>
        <w:t>postgresql</w:t>
      </w:r>
      <w:proofErr w:type="spellEnd"/>
      <w:r w:rsidRPr="00BB1C78">
        <w:rPr>
          <w:rFonts w:ascii="Roboto Mono" w:eastAsia="Times New Roman" w:hAnsi="Roboto Mono" w:cs="Times New Roman"/>
          <w:kern w:val="0"/>
          <w:sz w:val="20"/>
          <w:szCs w:val="20"/>
          <w14:ligatures w14:val="none"/>
        </w:rPr>
        <w:t>://</w:t>
      </w:r>
      <w:proofErr w:type="spellStart"/>
      <w:r w:rsidRPr="00BB1C78">
        <w:rPr>
          <w:rFonts w:ascii="Roboto Mono" w:eastAsia="Times New Roman" w:hAnsi="Roboto Mono" w:cs="Times New Roman"/>
          <w:kern w:val="0"/>
          <w:sz w:val="20"/>
          <w:szCs w:val="20"/>
          <w14:ligatures w14:val="none"/>
        </w:rPr>
        <w:t>user:password@postgresserver</w:t>
      </w:r>
      <w:proofErr w:type="spellEnd"/>
      <w:r w:rsidRPr="00BB1C78">
        <w:rPr>
          <w:rFonts w:ascii="Roboto Mono" w:eastAsia="Times New Roman" w:hAnsi="Roboto Mono" w:cs="Times New Roman"/>
          <w:kern w:val="0"/>
          <w:sz w:val="20"/>
          <w:szCs w:val="20"/>
          <w14:ligatures w14:val="none"/>
        </w:rPr>
        <w:t>/</w:t>
      </w:r>
      <w:proofErr w:type="spellStart"/>
      <w:r w:rsidRPr="00BB1C78">
        <w:rPr>
          <w:rFonts w:ascii="Roboto Mono" w:eastAsia="Times New Roman" w:hAnsi="Roboto Mono" w:cs="Times New Roman"/>
          <w:kern w:val="0"/>
          <w:sz w:val="20"/>
          <w:szCs w:val="20"/>
          <w14:ligatures w14:val="none"/>
        </w:rPr>
        <w:t>db</w:t>
      </w:r>
      <w:proofErr w:type="spellEnd"/>
      <w:r w:rsidRPr="00BB1C78">
        <w:rPr>
          <w:rFonts w:ascii="Roboto Mono" w:eastAsia="Times New Roman" w:hAnsi="Roboto Mono" w:cs="Times New Roman"/>
          <w:kern w:val="0"/>
          <w:sz w:val="20"/>
          <w:szCs w:val="20"/>
          <w14:ligatures w14:val="none"/>
        </w:rPr>
        <w:t>"</w:t>
      </w:r>
    </w:p>
    <w:p w14:paraId="64E260ED" w14:textId="77777777" w:rsidR="00BB1C78" w:rsidRDefault="00BB1C78" w:rsidP="00BB1C78">
      <w:pPr>
        <w:rPr>
          <w:rFonts w:ascii="Aptos" w:hAnsi="Aptos"/>
          <w:sz w:val="24"/>
          <w:szCs w:val="24"/>
          <w:rtl/>
          <w:lang w:bidi="fa-IR"/>
        </w:rPr>
      </w:pPr>
    </w:p>
    <w:p w14:paraId="78740B66" w14:textId="45D1FDE2" w:rsidR="00BB1C78" w:rsidRDefault="00BB1C78" w:rsidP="00BB1C78">
      <w:pPr>
        <w:bidi/>
        <w:rPr>
          <w:rFonts w:ascii="Aptos" w:hAnsi="Aptos"/>
          <w:sz w:val="24"/>
          <w:szCs w:val="24"/>
          <w:rtl/>
          <w:lang w:bidi="fa-IR"/>
        </w:rPr>
      </w:pPr>
      <w:r>
        <w:rPr>
          <w:rFonts w:ascii="Aptos" w:hAnsi="Aptos" w:hint="cs"/>
          <w:sz w:val="24"/>
          <w:szCs w:val="24"/>
          <w:rtl/>
          <w:lang w:bidi="fa-IR"/>
        </w:rPr>
        <w:t xml:space="preserve">با استفاده از </w:t>
      </w:r>
      <w:proofErr w:type="spellStart"/>
      <w:r>
        <w:rPr>
          <w:rFonts w:ascii="Aptos" w:hAnsi="Aptos"/>
          <w:sz w:val="24"/>
          <w:szCs w:val="24"/>
          <w:lang w:bidi="fa-IR"/>
        </w:rPr>
        <w:t>create_engine</w:t>
      </w:r>
      <w:proofErr w:type="spellEnd"/>
      <w:r>
        <w:rPr>
          <w:rFonts w:ascii="Aptos" w:hAnsi="Aptos"/>
          <w:sz w:val="24"/>
          <w:szCs w:val="24"/>
          <w:lang w:bidi="fa-IR"/>
        </w:rPr>
        <w:t xml:space="preserve"> </w:t>
      </w:r>
      <w:r>
        <w:rPr>
          <w:rFonts w:ascii="Aptos" w:hAnsi="Aptos" w:hint="cs"/>
          <w:sz w:val="24"/>
          <w:szCs w:val="24"/>
          <w:rtl/>
          <w:lang w:bidi="fa-IR"/>
        </w:rPr>
        <w:t xml:space="preserve"> یک موتور پایگاه داده می سازیم با پایگاه  داده ارتباط برقرار کند ، </w:t>
      </w:r>
      <w:proofErr w:type="spellStart"/>
      <w:r>
        <w:rPr>
          <w:rFonts w:ascii="Aptos" w:hAnsi="Aptos"/>
          <w:sz w:val="24"/>
          <w:szCs w:val="24"/>
          <w:lang w:bidi="fa-IR"/>
        </w:rPr>
        <w:t>sessionLocal</w:t>
      </w:r>
      <w:proofErr w:type="spellEnd"/>
      <w:r>
        <w:rPr>
          <w:rFonts w:ascii="Aptos" w:hAnsi="Aptos"/>
          <w:sz w:val="24"/>
          <w:szCs w:val="24"/>
          <w:lang w:bidi="fa-IR"/>
        </w:rPr>
        <w:t xml:space="preserve"> </w:t>
      </w:r>
      <w:r>
        <w:rPr>
          <w:rFonts w:ascii="Aptos" w:hAnsi="Aptos" w:hint="cs"/>
          <w:sz w:val="24"/>
          <w:szCs w:val="24"/>
          <w:rtl/>
          <w:lang w:bidi="fa-IR"/>
        </w:rPr>
        <w:t xml:space="preserve"> برای ایجاد </w:t>
      </w:r>
      <w:r>
        <w:rPr>
          <w:rFonts w:ascii="Aptos" w:hAnsi="Aptos"/>
          <w:sz w:val="24"/>
          <w:szCs w:val="24"/>
          <w:lang w:bidi="fa-IR"/>
        </w:rPr>
        <w:t xml:space="preserve">session </w:t>
      </w:r>
      <w:r>
        <w:rPr>
          <w:rFonts w:ascii="Aptos" w:hAnsi="Aptos" w:hint="cs"/>
          <w:sz w:val="24"/>
          <w:szCs w:val="24"/>
          <w:rtl/>
          <w:lang w:bidi="fa-IR"/>
        </w:rPr>
        <w:t xml:space="preserve"> ها جهت ارتباط و تعامل با پایگاه داده </w:t>
      </w:r>
      <w:r w:rsidR="009010C3">
        <w:rPr>
          <w:rFonts w:ascii="Aptos" w:hAnsi="Aptos" w:hint="cs"/>
          <w:sz w:val="24"/>
          <w:szCs w:val="24"/>
          <w:rtl/>
          <w:lang w:bidi="fa-IR"/>
        </w:rPr>
        <w:t xml:space="preserve">و </w:t>
      </w:r>
      <w:r w:rsidR="009010C3">
        <w:rPr>
          <w:rFonts w:ascii="Aptos" w:hAnsi="Aptos"/>
          <w:sz w:val="24"/>
          <w:szCs w:val="24"/>
          <w:lang w:bidi="fa-IR"/>
        </w:rPr>
        <w:t xml:space="preserve">Base </w:t>
      </w:r>
      <w:r w:rsidR="009010C3">
        <w:rPr>
          <w:rFonts w:ascii="Aptos" w:hAnsi="Aptos" w:hint="cs"/>
          <w:sz w:val="24"/>
          <w:szCs w:val="24"/>
          <w:rtl/>
          <w:lang w:bidi="fa-IR"/>
        </w:rPr>
        <w:t xml:space="preserve"> برای ایجاد و تعریف مدل ها </w:t>
      </w:r>
    </w:p>
    <w:p w14:paraId="050505DC" w14:textId="4C2CB5FC" w:rsidR="009010C3" w:rsidRDefault="009010C3" w:rsidP="009010C3">
      <w:pPr>
        <w:bidi/>
        <w:rPr>
          <w:rFonts w:ascii="Aptos" w:hAnsi="Aptos"/>
          <w:sz w:val="28"/>
          <w:szCs w:val="28"/>
          <w:lang w:bidi="fa-IR"/>
        </w:rPr>
      </w:pPr>
      <w:r>
        <w:rPr>
          <w:rFonts w:ascii="Aptos" w:hAnsi="Aptos" w:hint="cs"/>
          <w:sz w:val="28"/>
          <w:szCs w:val="28"/>
          <w:rtl/>
          <w:lang w:bidi="fa-IR"/>
        </w:rPr>
        <w:t xml:space="preserve">فایل </w:t>
      </w:r>
      <w:r>
        <w:rPr>
          <w:rFonts w:ascii="Aptos" w:hAnsi="Aptos"/>
          <w:sz w:val="28"/>
          <w:szCs w:val="28"/>
          <w:lang w:bidi="fa-IR"/>
        </w:rPr>
        <w:t>crud</w:t>
      </w:r>
    </w:p>
    <w:p w14:paraId="5B962CFD" w14:textId="2006F2FD" w:rsidR="009010C3" w:rsidRDefault="009010C3" w:rsidP="009010C3">
      <w:pPr>
        <w:bidi/>
        <w:rPr>
          <w:rFonts w:ascii="Aptos" w:hAnsi="Aptos"/>
          <w:sz w:val="24"/>
          <w:szCs w:val="24"/>
          <w:rtl/>
          <w:lang w:bidi="fa-IR"/>
        </w:rPr>
      </w:pPr>
      <w:r>
        <w:rPr>
          <w:rFonts w:ascii="Aptos" w:hAnsi="Aptos" w:hint="cs"/>
          <w:sz w:val="24"/>
          <w:szCs w:val="24"/>
          <w:rtl/>
          <w:lang w:bidi="fa-IR"/>
        </w:rPr>
        <w:t xml:space="preserve">برای  هر کدام از اعمال </w:t>
      </w:r>
      <w:r>
        <w:rPr>
          <w:rFonts w:ascii="Aptos" w:hAnsi="Aptos"/>
          <w:sz w:val="24"/>
          <w:szCs w:val="24"/>
          <w:lang w:bidi="fa-IR"/>
        </w:rPr>
        <w:t>create, read, update, delete</w:t>
      </w:r>
      <w:r>
        <w:rPr>
          <w:rFonts w:ascii="Aptos" w:hAnsi="Aptos" w:hint="cs"/>
          <w:sz w:val="24"/>
          <w:szCs w:val="24"/>
          <w:rtl/>
          <w:lang w:bidi="fa-IR"/>
        </w:rPr>
        <w:t xml:space="preserve"> یک مثال را توضیح می دهم .</w:t>
      </w:r>
    </w:p>
    <w:p w14:paraId="22F5ADD0" w14:textId="77777777" w:rsidR="009010C3" w:rsidRPr="009010C3" w:rsidRDefault="009010C3" w:rsidP="00901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10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010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10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create_student</w:t>
      </w:r>
      <w:proofErr w:type="spellEnd"/>
      <w:r w:rsidRPr="009010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010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9010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010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Session</w:t>
      </w:r>
      <w:r w:rsidRPr="009010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010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9010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9010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schemas</w:t>
      </w:r>
      <w:r w:rsidRPr="009010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010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proofErr w:type="spellEnd"/>
      <w:r w:rsidRPr="009010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619B69D" w14:textId="77777777" w:rsidR="009010C3" w:rsidRPr="009010C3" w:rsidRDefault="009010C3" w:rsidP="00901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10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10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637F8BC3" w14:textId="77777777" w:rsidR="009010C3" w:rsidRPr="009010C3" w:rsidRDefault="009010C3" w:rsidP="00901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10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Create a new student record.</w:t>
      </w:r>
    </w:p>
    <w:p w14:paraId="2F2192CE" w14:textId="77777777" w:rsidR="009010C3" w:rsidRPr="009010C3" w:rsidRDefault="009010C3" w:rsidP="00901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10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spellStart"/>
      <w:r w:rsidRPr="009010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Args</w:t>
      </w:r>
      <w:proofErr w:type="spellEnd"/>
      <w:r w:rsidRPr="009010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</w:p>
    <w:p w14:paraId="3609AFF2" w14:textId="77777777" w:rsidR="009010C3" w:rsidRPr="009010C3" w:rsidRDefault="009010C3" w:rsidP="00901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10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010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db</w:t>
      </w:r>
      <w:proofErr w:type="spellEnd"/>
      <w:r w:rsidRPr="009010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(Session): Database session.</w:t>
      </w:r>
    </w:p>
    <w:p w14:paraId="2CAF98DA" w14:textId="77777777" w:rsidR="009010C3" w:rsidRPr="009010C3" w:rsidRDefault="009010C3" w:rsidP="00901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10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student (</w:t>
      </w:r>
      <w:proofErr w:type="spellStart"/>
      <w:r w:rsidRPr="009010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schemas.Student</w:t>
      </w:r>
      <w:proofErr w:type="spellEnd"/>
      <w:r w:rsidRPr="009010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): Student data.</w:t>
      </w:r>
    </w:p>
    <w:p w14:paraId="6787B70A" w14:textId="77777777" w:rsidR="009010C3" w:rsidRPr="009010C3" w:rsidRDefault="009010C3" w:rsidP="00901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10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Returns:</w:t>
      </w:r>
    </w:p>
    <w:p w14:paraId="5C85DE49" w14:textId="77777777" w:rsidR="009010C3" w:rsidRPr="009010C3" w:rsidRDefault="009010C3" w:rsidP="00901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10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Student: Created student object.</w:t>
      </w:r>
    </w:p>
    <w:p w14:paraId="16AD86B1" w14:textId="77777777" w:rsidR="009010C3" w:rsidRPr="009010C3" w:rsidRDefault="009010C3" w:rsidP="00901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10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1A14E48F" w14:textId="77777777" w:rsidR="009010C3" w:rsidRPr="009010C3" w:rsidRDefault="009010C3" w:rsidP="00901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10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010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db_student</w:t>
      </w:r>
      <w:proofErr w:type="spellEnd"/>
      <w:r w:rsidRPr="009010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10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10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10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9010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10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proofErr w:type="spellStart"/>
      <w:r w:rsidRPr="009010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9010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010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model_dump</w:t>
      </w:r>
      <w:proofErr w:type="spellEnd"/>
      <w:r w:rsidRPr="009010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2E90F487" w14:textId="77777777" w:rsidR="009010C3" w:rsidRPr="009010C3" w:rsidRDefault="009010C3" w:rsidP="00901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10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010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9010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010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9010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010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db_student</w:t>
      </w:r>
      <w:proofErr w:type="spellEnd"/>
      <w:r w:rsidRPr="009010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01A9D3" w14:textId="77777777" w:rsidR="009010C3" w:rsidRPr="009010C3" w:rsidRDefault="009010C3" w:rsidP="00901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10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010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9010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010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commit</w:t>
      </w:r>
      <w:proofErr w:type="spellEnd"/>
      <w:r w:rsidRPr="009010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CDCC1C4" w14:textId="77777777" w:rsidR="009010C3" w:rsidRPr="009010C3" w:rsidRDefault="009010C3" w:rsidP="00901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10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010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9010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010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refresh</w:t>
      </w:r>
      <w:proofErr w:type="spellEnd"/>
      <w:r w:rsidRPr="009010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010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db_student</w:t>
      </w:r>
      <w:proofErr w:type="spellEnd"/>
      <w:r w:rsidRPr="009010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026C4C" w14:textId="77777777" w:rsidR="009010C3" w:rsidRPr="009010C3" w:rsidRDefault="009010C3" w:rsidP="00901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10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10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010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10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db_student</w:t>
      </w:r>
      <w:proofErr w:type="spellEnd"/>
    </w:p>
    <w:p w14:paraId="55D63C85" w14:textId="44016F42" w:rsidR="009010C3" w:rsidRDefault="009010C3" w:rsidP="009010C3">
      <w:pPr>
        <w:bidi/>
        <w:rPr>
          <w:rFonts w:ascii="Aptos" w:hAnsi="Aptos"/>
          <w:sz w:val="24"/>
          <w:szCs w:val="24"/>
          <w:rtl/>
          <w:lang w:bidi="fa-IR"/>
        </w:rPr>
      </w:pPr>
      <w:r>
        <w:rPr>
          <w:rFonts w:ascii="Aptos" w:hAnsi="Aptos" w:hint="cs"/>
          <w:sz w:val="24"/>
          <w:szCs w:val="24"/>
          <w:rtl/>
          <w:lang w:bidi="fa-IR"/>
        </w:rPr>
        <w:t xml:space="preserve"> </w:t>
      </w:r>
    </w:p>
    <w:p w14:paraId="5FBAF17A" w14:textId="77777777" w:rsidR="00794510" w:rsidRDefault="009010C3" w:rsidP="009010C3">
      <w:pPr>
        <w:bidi/>
        <w:rPr>
          <w:rFonts w:ascii="Aptos" w:hAnsi="Aptos"/>
          <w:sz w:val="24"/>
          <w:szCs w:val="24"/>
          <w:rtl/>
          <w:lang w:bidi="fa-IR"/>
        </w:rPr>
      </w:pPr>
      <w:r>
        <w:rPr>
          <w:rFonts w:ascii="Aptos" w:hAnsi="Aptos" w:hint="cs"/>
          <w:sz w:val="24"/>
          <w:szCs w:val="24"/>
          <w:rtl/>
          <w:lang w:bidi="fa-IR"/>
        </w:rPr>
        <w:t>این تابع یک رکورد را برای دانشجو ایجاد می کند</w:t>
      </w:r>
      <w:r w:rsidR="00794510">
        <w:rPr>
          <w:rFonts w:ascii="Aptos" w:hAnsi="Aptos" w:hint="cs"/>
          <w:sz w:val="24"/>
          <w:szCs w:val="24"/>
          <w:rtl/>
          <w:lang w:bidi="fa-IR"/>
        </w:rPr>
        <w:t xml:space="preserve"> که از اسکیمای </w:t>
      </w:r>
      <w:proofErr w:type="spellStart"/>
      <w:r w:rsidR="00794510">
        <w:rPr>
          <w:rFonts w:ascii="Aptos" w:hAnsi="Aptos"/>
          <w:sz w:val="24"/>
          <w:szCs w:val="24"/>
          <w:lang w:bidi="fa-IR"/>
        </w:rPr>
        <w:t>schemas.student</w:t>
      </w:r>
      <w:proofErr w:type="spellEnd"/>
      <w:r w:rsidR="00794510">
        <w:rPr>
          <w:rFonts w:ascii="Aptos" w:hAnsi="Aptos"/>
          <w:sz w:val="24"/>
          <w:szCs w:val="24"/>
          <w:lang w:bidi="fa-IR"/>
        </w:rPr>
        <w:t xml:space="preserve"> </w:t>
      </w:r>
      <w:r w:rsidR="00794510">
        <w:rPr>
          <w:rFonts w:ascii="Aptos" w:hAnsi="Aptos" w:hint="cs"/>
          <w:sz w:val="24"/>
          <w:szCs w:val="24"/>
          <w:rtl/>
          <w:lang w:bidi="fa-IR"/>
        </w:rPr>
        <w:t xml:space="preserve"> استفاده می کند که به شی </w:t>
      </w:r>
      <w:r w:rsidR="00794510">
        <w:rPr>
          <w:rFonts w:ascii="Aptos" w:hAnsi="Aptos"/>
          <w:sz w:val="24"/>
          <w:szCs w:val="24"/>
          <w:lang w:bidi="fa-IR"/>
        </w:rPr>
        <w:t xml:space="preserve">student </w:t>
      </w:r>
      <w:r w:rsidR="00794510">
        <w:rPr>
          <w:rFonts w:ascii="Aptos" w:hAnsi="Aptos" w:hint="cs"/>
          <w:sz w:val="24"/>
          <w:szCs w:val="24"/>
          <w:rtl/>
          <w:lang w:bidi="fa-IR"/>
        </w:rPr>
        <w:t xml:space="preserve"> تبدیل می شود ، تابع</w:t>
      </w:r>
      <w:r w:rsidR="00794510">
        <w:rPr>
          <w:rFonts w:ascii="Aptos" w:hAnsi="Aptos"/>
          <w:sz w:val="24"/>
          <w:szCs w:val="24"/>
          <w:lang w:bidi="fa-IR"/>
        </w:rPr>
        <w:t xml:space="preserve"> </w:t>
      </w:r>
      <w:proofErr w:type="spellStart"/>
      <w:r w:rsidR="00794510">
        <w:rPr>
          <w:rFonts w:ascii="Aptos" w:hAnsi="Aptos"/>
          <w:sz w:val="24"/>
          <w:szCs w:val="24"/>
          <w:lang w:bidi="fa-IR"/>
        </w:rPr>
        <w:t>model_dump</w:t>
      </w:r>
      <w:proofErr w:type="spellEnd"/>
      <w:r w:rsidR="00794510">
        <w:rPr>
          <w:rFonts w:ascii="Aptos" w:hAnsi="Aptos"/>
          <w:sz w:val="24"/>
          <w:szCs w:val="24"/>
          <w:lang w:bidi="fa-IR"/>
        </w:rPr>
        <w:t xml:space="preserve"> </w:t>
      </w:r>
      <w:r w:rsidR="00794510">
        <w:rPr>
          <w:rFonts w:ascii="Aptos" w:hAnsi="Aptos" w:hint="cs"/>
          <w:sz w:val="24"/>
          <w:szCs w:val="24"/>
          <w:rtl/>
          <w:lang w:bidi="fa-IR"/>
        </w:rPr>
        <w:t xml:space="preserve"> اسکیما را تبدیل به دیکشنری می کند و سپس رکورد را به پایگاه داده </w:t>
      </w:r>
      <w:r w:rsidR="00794510">
        <w:rPr>
          <w:rFonts w:ascii="Aptos" w:hAnsi="Aptos"/>
          <w:sz w:val="24"/>
          <w:szCs w:val="24"/>
          <w:lang w:bidi="fa-IR"/>
        </w:rPr>
        <w:t xml:space="preserve">add </w:t>
      </w:r>
      <w:r w:rsidR="00794510">
        <w:rPr>
          <w:rFonts w:ascii="Aptos" w:hAnsi="Aptos" w:hint="cs"/>
          <w:sz w:val="24"/>
          <w:szCs w:val="24"/>
          <w:rtl/>
          <w:lang w:bidi="fa-IR"/>
        </w:rPr>
        <w:t xml:space="preserve"> و</w:t>
      </w:r>
      <w:r w:rsidR="00794510">
        <w:rPr>
          <w:rFonts w:ascii="Aptos" w:hAnsi="Aptos"/>
          <w:sz w:val="24"/>
          <w:szCs w:val="24"/>
          <w:lang w:bidi="fa-IR"/>
        </w:rPr>
        <w:t xml:space="preserve">commit </w:t>
      </w:r>
      <w:r w:rsidR="00794510">
        <w:rPr>
          <w:rFonts w:ascii="Aptos" w:hAnsi="Aptos" w:hint="cs"/>
          <w:sz w:val="24"/>
          <w:szCs w:val="24"/>
          <w:rtl/>
          <w:lang w:bidi="fa-IR"/>
        </w:rPr>
        <w:t xml:space="preserve"> و </w:t>
      </w:r>
      <w:r w:rsidR="00794510">
        <w:rPr>
          <w:rFonts w:ascii="Aptos" w:hAnsi="Aptos"/>
          <w:sz w:val="24"/>
          <w:szCs w:val="24"/>
          <w:lang w:bidi="fa-IR"/>
        </w:rPr>
        <w:t xml:space="preserve">refresh </w:t>
      </w:r>
      <w:r w:rsidR="00794510">
        <w:rPr>
          <w:rFonts w:ascii="Aptos" w:hAnsi="Aptos" w:hint="cs"/>
          <w:sz w:val="24"/>
          <w:szCs w:val="24"/>
          <w:rtl/>
          <w:lang w:bidi="fa-IR"/>
        </w:rPr>
        <w:t xml:space="preserve"> می کند </w:t>
      </w:r>
    </w:p>
    <w:p w14:paraId="2862B9D1" w14:textId="77777777" w:rsidR="00794510" w:rsidRPr="00794510" w:rsidRDefault="00794510" w:rsidP="00794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5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45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get_student</w:t>
      </w:r>
      <w:proofErr w:type="spellEnd"/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945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945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Session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945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stid</w:t>
      </w:r>
      <w:proofErr w:type="spellEnd"/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945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E7F6076" w14:textId="77777777" w:rsidR="00794510" w:rsidRPr="00794510" w:rsidRDefault="00794510" w:rsidP="00794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45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27A49165" w14:textId="77777777" w:rsidR="00794510" w:rsidRPr="00794510" w:rsidRDefault="00794510" w:rsidP="00794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5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Retrieve a student record.</w:t>
      </w:r>
    </w:p>
    <w:p w14:paraId="6F6A9359" w14:textId="77777777" w:rsidR="00794510" w:rsidRPr="00794510" w:rsidRDefault="00794510" w:rsidP="00794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5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spellStart"/>
      <w:r w:rsidRPr="007945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Args</w:t>
      </w:r>
      <w:proofErr w:type="spellEnd"/>
      <w:r w:rsidRPr="007945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</w:p>
    <w:p w14:paraId="66A3BE5B" w14:textId="77777777" w:rsidR="00794510" w:rsidRPr="00794510" w:rsidRDefault="00794510" w:rsidP="00794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5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945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db</w:t>
      </w:r>
      <w:proofErr w:type="spellEnd"/>
      <w:r w:rsidRPr="007945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(Session): Database session.</w:t>
      </w:r>
    </w:p>
    <w:p w14:paraId="32CAA12B" w14:textId="77777777" w:rsidR="00794510" w:rsidRPr="00794510" w:rsidRDefault="00794510" w:rsidP="00794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5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945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stid</w:t>
      </w:r>
      <w:proofErr w:type="spellEnd"/>
      <w:r w:rsidRPr="007945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(int): Student ID.</w:t>
      </w:r>
    </w:p>
    <w:p w14:paraId="2295CEFB" w14:textId="77777777" w:rsidR="00794510" w:rsidRPr="00794510" w:rsidRDefault="00794510" w:rsidP="00794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5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Returns:</w:t>
      </w:r>
    </w:p>
    <w:p w14:paraId="68323D49" w14:textId="77777777" w:rsidR="00794510" w:rsidRPr="00794510" w:rsidRDefault="00794510" w:rsidP="00794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5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        Student: Retrieved student object.</w:t>
      </w:r>
    </w:p>
    <w:p w14:paraId="6A660C02" w14:textId="77777777" w:rsidR="00794510" w:rsidRPr="00794510" w:rsidRDefault="00794510" w:rsidP="00794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5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Raises:</w:t>
      </w:r>
    </w:p>
    <w:p w14:paraId="67E7978B" w14:textId="77777777" w:rsidR="00794510" w:rsidRPr="00794510" w:rsidRDefault="00794510" w:rsidP="00794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5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945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HTTPException</w:t>
      </w:r>
      <w:proofErr w:type="spellEnd"/>
      <w:r w:rsidRPr="007945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If student with the given ID does not exist.</w:t>
      </w:r>
    </w:p>
    <w:p w14:paraId="3AADA223" w14:textId="77777777" w:rsidR="00794510" w:rsidRPr="00794510" w:rsidRDefault="00794510" w:rsidP="00794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5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3231EF1C" w14:textId="77777777" w:rsidR="00794510" w:rsidRPr="00794510" w:rsidRDefault="00794510" w:rsidP="00794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945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get_std</w:t>
      </w:r>
      <w:proofErr w:type="spellEnd"/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5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45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45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proofErr w:type="spellEnd"/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45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945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945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45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STID</w:t>
      </w:r>
      <w:proofErr w:type="spellEnd"/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5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45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stid</w:t>
      </w:r>
      <w:proofErr w:type="spellEnd"/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945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first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0AEC935" w14:textId="77777777" w:rsidR="00794510" w:rsidRPr="00794510" w:rsidRDefault="00794510" w:rsidP="00794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45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45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get_std</w:t>
      </w:r>
      <w:proofErr w:type="spellEnd"/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5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5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0C69CD66" w14:textId="77777777" w:rsidR="00794510" w:rsidRPr="00794510" w:rsidRDefault="00794510" w:rsidP="00794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945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raise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45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HTTPException</w:t>
      </w:r>
      <w:proofErr w:type="spellEnd"/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945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status_code</w:t>
      </w:r>
      <w:proofErr w:type="spellEnd"/>
      <w:r w:rsidRPr="007945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45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45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detail</w:t>
      </w:r>
      <w:r w:rsidRPr="007945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45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 is not found"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F97F0C" w14:textId="77777777" w:rsidR="00794510" w:rsidRPr="00794510" w:rsidRDefault="00794510" w:rsidP="00794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45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45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get_std</w:t>
      </w:r>
      <w:proofErr w:type="spellEnd"/>
    </w:p>
    <w:p w14:paraId="6BDDC4C4" w14:textId="77777777" w:rsidR="00794510" w:rsidRDefault="00794510" w:rsidP="00794510">
      <w:pPr>
        <w:bidi/>
        <w:rPr>
          <w:rFonts w:ascii="Aptos" w:hAnsi="Aptos"/>
          <w:sz w:val="24"/>
          <w:szCs w:val="24"/>
          <w:rtl/>
          <w:lang w:bidi="fa-IR"/>
        </w:rPr>
      </w:pPr>
    </w:p>
    <w:p w14:paraId="180B8E0A" w14:textId="5F5A924D" w:rsidR="009010C3" w:rsidRDefault="00794510" w:rsidP="00794510">
      <w:pPr>
        <w:bidi/>
        <w:rPr>
          <w:rFonts w:ascii="Aptos" w:hAnsi="Aptos"/>
          <w:sz w:val="24"/>
          <w:szCs w:val="24"/>
          <w:rtl/>
          <w:lang w:bidi="fa-IR"/>
        </w:rPr>
      </w:pPr>
      <w:r>
        <w:rPr>
          <w:rFonts w:ascii="Aptos" w:hAnsi="Aptos" w:hint="cs"/>
          <w:sz w:val="24"/>
          <w:szCs w:val="24"/>
          <w:rtl/>
          <w:lang w:bidi="fa-IR"/>
        </w:rPr>
        <w:t xml:space="preserve">این تابع </w:t>
      </w:r>
      <w:r>
        <w:rPr>
          <w:rFonts w:ascii="Aptos" w:hAnsi="Aptos"/>
          <w:sz w:val="24"/>
          <w:szCs w:val="24"/>
          <w:lang w:bidi="fa-IR"/>
        </w:rPr>
        <w:t xml:space="preserve">id </w:t>
      </w:r>
      <w:r>
        <w:rPr>
          <w:rFonts w:ascii="Aptos" w:hAnsi="Aptos" w:hint="cs"/>
          <w:sz w:val="24"/>
          <w:szCs w:val="24"/>
          <w:rtl/>
          <w:lang w:bidi="fa-IR"/>
        </w:rPr>
        <w:t xml:space="preserve"> هر درس را میگیرد و اگر وجود نداشت یک استثنا با کد 400 به  کاربر بر می گرداند و اگر رکورد وجود داشت ان را به کاربر نمایش می دهد    </w:t>
      </w:r>
      <w:r w:rsidR="009010C3">
        <w:rPr>
          <w:rFonts w:ascii="Aptos" w:hAnsi="Aptos" w:hint="cs"/>
          <w:sz w:val="24"/>
          <w:szCs w:val="24"/>
          <w:rtl/>
          <w:lang w:bidi="fa-IR"/>
        </w:rPr>
        <w:t xml:space="preserve"> </w:t>
      </w:r>
    </w:p>
    <w:p w14:paraId="2B262867" w14:textId="77777777" w:rsidR="00794510" w:rsidRPr="00794510" w:rsidRDefault="00794510" w:rsidP="00794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5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45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update_student</w:t>
      </w:r>
      <w:proofErr w:type="spellEnd"/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945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945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Session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945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stid</w:t>
      </w:r>
      <w:proofErr w:type="spellEnd"/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945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945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updated_data</w:t>
      </w:r>
      <w:proofErr w:type="spellEnd"/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7945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dict</w:t>
      </w:r>
      <w:proofErr w:type="spellEnd"/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1E8C737" w14:textId="77777777" w:rsidR="00794510" w:rsidRPr="00794510" w:rsidRDefault="00794510" w:rsidP="00794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45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0A2F73FB" w14:textId="77777777" w:rsidR="00794510" w:rsidRPr="00794510" w:rsidRDefault="00794510" w:rsidP="00794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5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Update a student record.</w:t>
      </w:r>
    </w:p>
    <w:p w14:paraId="59812658" w14:textId="77777777" w:rsidR="00794510" w:rsidRPr="00794510" w:rsidRDefault="00794510" w:rsidP="00794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5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spellStart"/>
      <w:r w:rsidRPr="007945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Args</w:t>
      </w:r>
      <w:proofErr w:type="spellEnd"/>
      <w:r w:rsidRPr="007945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</w:p>
    <w:p w14:paraId="4AA8E6B8" w14:textId="77777777" w:rsidR="00794510" w:rsidRPr="00794510" w:rsidRDefault="00794510" w:rsidP="00794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5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945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db</w:t>
      </w:r>
      <w:proofErr w:type="spellEnd"/>
      <w:r w:rsidRPr="007945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(Session): Database session.</w:t>
      </w:r>
    </w:p>
    <w:p w14:paraId="4CA7F822" w14:textId="77777777" w:rsidR="00794510" w:rsidRPr="00794510" w:rsidRDefault="00794510" w:rsidP="00794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5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945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stid</w:t>
      </w:r>
      <w:proofErr w:type="spellEnd"/>
      <w:r w:rsidRPr="007945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(int): Student ID.</w:t>
      </w:r>
    </w:p>
    <w:p w14:paraId="62E721A4" w14:textId="77777777" w:rsidR="00794510" w:rsidRPr="00794510" w:rsidRDefault="00794510" w:rsidP="00794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5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945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updated_data</w:t>
      </w:r>
      <w:proofErr w:type="spellEnd"/>
      <w:r w:rsidRPr="007945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</w:t>
      </w:r>
      <w:proofErr w:type="spellStart"/>
      <w:r w:rsidRPr="007945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dict</w:t>
      </w:r>
      <w:proofErr w:type="spellEnd"/>
      <w:r w:rsidRPr="007945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): Updated data for the student.</w:t>
      </w:r>
    </w:p>
    <w:p w14:paraId="580282FE" w14:textId="77777777" w:rsidR="00794510" w:rsidRPr="00794510" w:rsidRDefault="00794510" w:rsidP="00794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5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Returns:</w:t>
      </w:r>
    </w:p>
    <w:p w14:paraId="7368321F" w14:textId="77777777" w:rsidR="00794510" w:rsidRPr="00794510" w:rsidRDefault="00794510" w:rsidP="00794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5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Student: Updated student object.</w:t>
      </w:r>
    </w:p>
    <w:p w14:paraId="7F57C605" w14:textId="77777777" w:rsidR="00794510" w:rsidRPr="00794510" w:rsidRDefault="00794510" w:rsidP="00794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5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Raises:</w:t>
      </w:r>
    </w:p>
    <w:p w14:paraId="6554AA45" w14:textId="77777777" w:rsidR="00794510" w:rsidRPr="00794510" w:rsidRDefault="00794510" w:rsidP="00794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5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945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HTTPException</w:t>
      </w:r>
      <w:proofErr w:type="spellEnd"/>
      <w:r w:rsidRPr="007945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If student with the given ID does not exist.</w:t>
      </w:r>
    </w:p>
    <w:p w14:paraId="7C150E07" w14:textId="77777777" w:rsidR="00794510" w:rsidRPr="00794510" w:rsidRDefault="00794510" w:rsidP="00794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5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4EC81123" w14:textId="77777777" w:rsidR="00794510" w:rsidRPr="00794510" w:rsidRDefault="00794510" w:rsidP="00794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45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5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45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45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proofErr w:type="spellEnd"/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45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945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945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45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STID</w:t>
      </w:r>
      <w:proofErr w:type="spellEnd"/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5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45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stid</w:t>
      </w:r>
      <w:proofErr w:type="spellEnd"/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945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first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C464973" w14:textId="77777777" w:rsidR="00794510" w:rsidRPr="00794510" w:rsidRDefault="00794510" w:rsidP="00794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45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5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5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5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F7CA388" w14:textId="77777777" w:rsidR="00794510" w:rsidRPr="00794510" w:rsidRDefault="00794510" w:rsidP="00794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945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raise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45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HTTPException</w:t>
      </w:r>
      <w:proofErr w:type="spellEnd"/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945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status_code</w:t>
      </w:r>
      <w:proofErr w:type="spellEnd"/>
      <w:r w:rsidRPr="007945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451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45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detail</w:t>
      </w:r>
      <w:r w:rsidRPr="007945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945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 is not found"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9A81D4" w14:textId="35604906" w:rsidR="00794510" w:rsidRPr="00794510" w:rsidRDefault="00794510" w:rsidP="00794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45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5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45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5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45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updated_data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45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items</w:t>
      </w:r>
      <w:proofErr w:type="spellEnd"/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017391AA" w14:textId="77777777" w:rsidR="00794510" w:rsidRPr="00794510" w:rsidRDefault="00794510" w:rsidP="00794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945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5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5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5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9A7CC99" w14:textId="77777777" w:rsidR="00794510" w:rsidRPr="00794510" w:rsidRDefault="00794510" w:rsidP="00794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945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45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updated_data</w:t>
      </w:r>
      <w:proofErr w:type="spellEnd"/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945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560D902" w14:textId="77777777" w:rsidR="00794510" w:rsidRPr="00794510" w:rsidRDefault="00794510" w:rsidP="00794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45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5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45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5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945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updated_data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45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items</w:t>
      </w:r>
      <w:proofErr w:type="spellEnd"/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2F71F559" w14:textId="77777777" w:rsidR="00794510" w:rsidRPr="00794510" w:rsidRDefault="00794510" w:rsidP="00794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945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setattr</w:t>
      </w:r>
      <w:proofErr w:type="spellEnd"/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45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45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945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DE2615" w14:textId="77777777" w:rsidR="00794510" w:rsidRPr="00794510" w:rsidRDefault="00794510" w:rsidP="00794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945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45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commit</w:t>
      </w:r>
      <w:proofErr w:type="spellEnd"/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267C9CD" w14:textId="77777777" w:rsidR="00794510" w:rsidRPr="00794510" w:rsidRDefault="00794510" w:rsidP="00794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945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9451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refresh</w:t>
      </w:r>
      <w:proofErr w:type="spellEnd"/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945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B56C9A" w14:textId="77777777" w:rsidR="00794510" w:rsidRPr="00794510" w:rsidRDefault="00794510" w:rsidP="00794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9451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945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945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</w:p>
    <w:p w14:paraId="3C1F108B" w14:textId="77777777" w:rsidR="00794510" w:rsidRDefault="00794510" w:rsidP="00794510">
      <w:pPr>
        <w:bidi/>
        <w:rPr>
          <w:rFonts w:ascii="Aptos" w:hAnsi="Aptos"/>
          <w:sz w:val="24"/>
          <w:szCs w:val="24"/>
          <w:rtl/>
          <w:lang w:bidi="fa-IR"/>
        </w:rPr>
      </w:pPr>
    </w:p>
    <w:p w14:paraId="55455F86" w14:textId="69F03F82" w:rsidR="00C603CA" w:rsidRDefault="00C603CA" w:rsidP="00C603CA">
      <w:pPr>
        <w:bidi/>
        <w:rPr>
          <w:rFonts w:ascii="Aptos" w:hAnsi="Aptos"/>
          <w:sz w:val="24"/>
          <w:szCs w:val="24"/>
          <w:rtl/>
          <w:lang w:bidi="fa-IR"/>
        </w:rPr>
      </w:pPr>
      <w:r>
        <w:rPr>
          <w:rFonts w:ascii="Aptos" w:hAnsi="Aptos" w:hint="cs"/>
          <w:sz w:val="24"/>
          <w:szCs w:val="24"/>
          <w:rtl/>
          <w:lang w:bidi="fa-IR"/>
        </w:rPr>
        <w:t xml:space="preserve">این تابع یک رکورد را با </w:t>
      </w:r>
      <w:proofErr w:type="spellStart"/>
      <w:r>
        <w:rPr>
          <w:rFonts w:ascii="Aptos" w:hAnsi="Aptos"/>
          <w:sz w:val="24"/>
          <w:szCs w:val="24"/>
          <w:lang w:bidi="fa-IR"/>
        </w:rPr>
        <w:t>stid</w:t>
      </w:r>
      <w:proofErr w:type="spellEnd"/>
      <w:r>
        <w:rPr>
          <w:rFonts w:ascii="Aptos" w:hAnsi="Aptos" w:hint="cs"/>
          <w:sz w:val="24"/>
          <w:szCs w:val="24"/>
          <w:rtl/>
          <w:lang w:bidi="fa-IR"/>
        </w:rPr>
        <w:t xml:space="preserve"> وداده های بروزشده ، بروز می کند ، اگر دانشجو وجود نداشته باشد یک استثنا برمیگرداند و داده های که تغییر داده شده را بروزرسانی میکند </w:t>
      </w:r>
    </w:p>
    <w:p w14:paraId="258D15D8" w14:textId="77777777" w:rsidR="00C603CA" w:rsidRPr="00C603CA" w:rsidRDefault="00C603CA" w:rsidP="00C60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03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603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03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del_std</w:t>
      </w:r>
      <w:proofErr w:type="spellEnd"/>
      <w:r w:rsidRPr="00C603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603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C603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603C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Session</w:t>
      </w:r>
      <w:r w:rsidRPr="00C603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603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stid</w:t>
      </w:r>
      <w:proofErr w:type="spellEnd"/>
      <w:r w:rsidRPr="00C603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603C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C603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08BCDC5" w14:textId="77777777" w:rsidR="00C603CA" w:rsidRPr="00C603CA" w:rsidRDefault="00C603CA" w:rsidP="00C60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03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03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7E61D149" w14:textId="77777777" w:rsidR="00C603CA" w:rsidRPr="00C603CA" w:rsidRDefault="00C603CA" w:rsidP="00C60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03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Delete a student record.</w:t>
      </w:r>
    </w:p>
    <w:p w14:paraId="09A6CBBE" w14:textId="77777777" w:rsidR="00C603CA" w:rsidRPr="00C603CA" w:rsidRDefault="00C603CA" w:rsidP="00C60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03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spellStart"/>
      <w:r w:rsidRPr="00C603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Args</w:t>
      </w:r>
      <w:proofErr w:type="spellEnd"/>
      <w:r w:rsidRPr="00C603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</w:p>
    <w:p w14:paraId="5EE2F2FE" w14:textId="77777777" w:rsidR="00C603CA" w:rsidRPr="00C603CA" w:rsidRDefault="00C603CA" w:rsidP="00C60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03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603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db</w:t>
      </w:r>
      <w:proofErr w:type="spellEnd"/>
      <w:r w:rsidRPr="00C603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(Session): Database session.</w:t>
      </w:r>
    </w:p>
    <w:p w14:paraId="4390D23D" w14:textId="77777777" w:rsidR="00C603CA" w:rsidRPr="00C603CA" w:rsidRDefault="00C603CA" w:rsidP="00C60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03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C603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stid</w:t>
      </w:r>
      <w:proofErr w:type="spellEnd"/>
      <w:r w:rsidRPr="00C603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(int): Student ID.</w:t>
      </w:r>
    </w:p>
    <w:p w14:paraId="25DE5171" w14:textId="77777777" w:rsidR="00C603CA" w:rsidRPr="00C603CA" w:rsidRDefault="00C603CA" w:rsidP="00C60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03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Returns:</w:t>
      </w:r>
    </w:p>
    <w:p w14:paraId="5CE72960" w14:textId="77777777" w:rsidR="00C603CA" w:rsidRPr="00C603CA" w:rsidRDefault="00C603CA" w:rsidP="00C60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03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str: Success message.</w:t>
      </w:r>
    </w:p>
    <w:p w14:paraId="2B2B3319" w14:textId="77777777" w:rsidR="00C603CA" w:rsidRPr="00C603CA" w:rsidRDefault="00C603CA" w:rsidP="00C60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03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Raises:</w:t>
      </w:r>
    </w:p>
    <w:p w14:paraId="33541D26" w14:textId="77777777" w:rsidR="00C603CA" w:rsidRPr="00C603CA" w:rsidRDefault="00C603CA" w:rsidP="00C60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03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603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HTTPException</w:t>
      </w:r>
      <w:proofErr w:type="spellEnd"/>
      <w:r w:rsidRPr="00C603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If student with the given ID does not exist.</w:t>
      </w:r>
    </w:p>
    <w:p w14:paraId="3CEF1731" w14:textId="77777777" w:rsidR="00C603CA" w:rsidRPr="00C603CA" w:rsidRDefault="00C603CA" w:rsidP="00C60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03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3B598B37" w14:textId="77777777" w:rsidR="00C603CA" w:rsidRPr="00C603CA" w:rsidRDefault="00C603CA" w:rsidP="00C60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03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03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C603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03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03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03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C603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03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proofErr w:type="spellEnd"/>
      <w:r w:rsidRPr="00C603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603C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C603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603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r w:rsidRPr="00C603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603C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C603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03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STID</w:t>
      </w:r>
      <w:proofErr w:type="spellEnd"/>
      <w:r w:rsidRPr="00C603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03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C603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03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stid</w:t>
      </w:r>
      <w:proofErr w:type="spellEnd"/>
      <w:r w:rsidRPr="00C603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C603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first</w:t>
      </w:r>
      <w:r w:rsidRPr="00C603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53EA3B4" w14:textId="77777777" w:rsidR="00C603CA" w:rsidRPr="00C603CA" w:rsidRDefault="00C603CA" w:rsidP="00C60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03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03C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603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03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C603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03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C603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03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C603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F1B31B7" w14:textId="77777777" w:rsidR="00C603CA" w:rsidRPr="00C603CA" w:rsidRDefault="00C603CA" w:rsidP="00C60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03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603C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raise</w:t>
      </w:r>
      <w:r w:rsidRPr="00C603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603C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HTTPException</w:t>
      </w:r>
      <w:proofErr w:type="spellEnd"/>
      <w:r w:rsidRPr="00C603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603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status_code</w:t>
      </w:r>
      <w:proofErr w:type="spellEnd"/>
      <w:r w:rsidRPr="00C603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03C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C603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603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detail</w:t>
      </w:r>
      <w:r w:rsidRPr="00C603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03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 is not found"</w:t>
      </w:r>
      <w:r w:rsidRPr="00C603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4F271A" w14:textId="77777777" w:rsidR="00C603CA" w:rsidRPr="00C603CA" w:rsidRDefault="00C603CA" w:rsidP="00C60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03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603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C603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03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proofErr w:type="spellEnd"/>
      <w:r w:rsidRPr="00C603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603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</w:t>
      </w:r>
      <w:r w:rsidRPr="00C603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9BE064" w14:textId="77777777" w:rsidR="00C603CA" w:rsidRPr="00C603CA" w:rsidRDefault="00C603CA" w:rsidP="00C60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03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603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C603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603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commit</w:t>
      </w:r>
      <w:proofErr w:type="spellEnd"/>
      <w:r w:rsidRPr="00C603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AFC5543" w14:textId="77777777" w:rsidR="00C603CA" w:rsidRPr="00C603CA" w:rsidRDefault="00C603CA" w:rsidP="00C603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603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603C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603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603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"delete record is </w:t>
      </w:r>
      <w:proofErr w:type="spellStart"/>
      <w:r w:rsidRPr="00C603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succesful</w:t>
      </w:r>
      <w:proofErr w:type="spellEnd"/>
      <w:r w:rsidRPr="00C603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540BA23F" w14:textId="77777777" w:rsidR="00C603CA" w:rsidRDefault="00C603CA" w:rsidP="00C603CA">
      <w:pPr>
        <w:bidi/>
        <w:rPr>
          <w:rFonts w:ascii="Aptos" w:hAnsi="Aptos"/>
          <w:sz w:val="24"/>
          <w:szCs w:val="24"/>
          <w:rtl/>
          <w:lang w:bidi="fa-IR"/>
        </w:rPr>
      </w:pPr>
    </w:p>
    <w:p w14:paraId="6F137C42" w14:textId="00FED8AF" w:rsidR="00C603CA" w:rsidRDefault="00C603CA" w:rsidP="00C603CA">
      <w:pPr>
        <w:bidi/>
        <w:rPr>
          <w:rFonts w:ascii="Aptos" w:hAnsi="Aptos"/>
          <w:sz w:val="24"/>
          <w:szCs w:val="24"/>
          <w:rtl/>
          <w:lang w:bidi="fa-IR"/>
        </w:rPr>
      </w:pPr>
      <w:r>
        <w:rPr>
          <w:rFonts w:ascii="Aptos" w:hAnsi="Aptos" w:hint="cs"/>
          <w:sz w:val="24"/>
          <w:szCs w:val="24"/>
          <w:rtl/>
          <w:lang w:bidi="fa-IR"/>
        </w:rPr>
        <w:t xml:space="preserve">این  تابع یک </w:t>
      </w:r>
      <w:proofErr w:type="spellStart"/>
      <w:r>
        <w:rPr>
          <w:rFonts w:ascii="Aptos" w:hAnsi="Aptos"/>
          <w:sz w:val="24"/>
          <w:szCs w:val="24"/>
          <w:lang w:bidi="fa-IR"/>
        </w:rPr>
        <w:t>stid</w:t>
      </w:r>
      <w:proofErr w:type="spellEnd"/>
      <w:r>
        <w:rPr>
          <w:rFonts w:ascii="Aptos" w:hAnsi="Aptos" w:hint="cs"/>
          <w:sz w:val="24"/>
          <w:szCs w:val="24"/>
          <w:rtl/>
          <w:lang w:bidi="fa-IR"/>
        </w:rPr>
        <w:t xml:space="preserve">  از کاربر گرفته و اگروجود نداشت یک استثنا بر می گرداند و اگر هم وجود داشت ان را رکورد را حذف میکند  </w:t>
      </w:r>
    </w:p>
    <w:p w14:paraId="5718738F" w14:textId="70EE7108" w:rsidR="00C603CA" w:rsidRDefault="00C603CA" w:rsidP="00C603CA">
      <w:pPr>
        <w:bidi/>
        <w:rPr>
          <w:rFonts w:ascii="Aptos" w:hAnsi="Aptos"/>
          <w:sz w:val="28"/>
          <w:szCs w:val="28"/>
          <w:lang w:bidi="fa-IR"/>
        </w:rPr>
      </w:pPr>
      <w:r>
        <w:rPr>
          <w:rFonts w:ascii="Aptos" w:hAnsi="Aptos" w:hint="cs"/>
          <w:sz w:val="28"/>
          <w:szCs w:val="28"/>
          <w:rtl/>
          <w:lang w:bidi="fa-IR"/>
        </w:rPr>
        <w:t xml:space="preserve">فایل  </w:t>
      </w:r>
      <w:r>
        <w:rPr>
          <w:rFonts w:ascii="Aptos" w:hAnsi="Aptos"/>
          <w:sz w:val="28"/>
          <w:szCs w:val="28"/>
          <w:lang w:bidi="fa-IR"/>
        </w:rPr>
        <w:t>model.py</w:t>
      </w:r>
    </w:p>
    <w:p w14:paraId="09BDB9FB" w14:textId="657FDEAF" w:rsidR="00C603CA" w:rsidRDefault="00C603CA" w:rsidP="00C603CA">
      <w:pPr>
        <w:bidi/>
        <w:rPr>
          <w:rFonts w:ascii="Aptos" w:hAnsi="Aptos"/>
          <w:sz w:val="24"/>
          <w:szCs w:val="24"/>
          <w:rtl/>
          <w:lang w:bidi="fa-IR"/>
        </w:rPr>
      </w:pPr>
      <w:r>
        <w:rPr>
          <w:rFonts w:ascii="Aptos" w:hAnsi="Aptos" w:hint="cs"/>
          <w:sz w:val="24"/>
          <w:szCs w:val="24"/>
          <w:rtl/>
          <w:lang w:bidi="fa-IR"/>
        </w:rPr>
        <w:t xml:space="preserve">در این فایل  با استفاده  از </w:t>
      </w:r>
      <w:proofErr w:type="spellStart"/>
      <w:r>
        <w:rPr>
          <w:rFonts w:ascii="Aptos" w:hAnsi="Aptos"/>
          <w:sz w:val="24"/>
          <w:szCs w:val="24"/>
          <w:lang w:bidi="fa-IR"/>
        </w:rPr>
        <w:t>sqlalchemy</w:t>
      </w:r>
      <w:proofErr w:type="spellEnd"/>
      <w:r>
        <w:rPr>
          <w:rFonts w:ascii="Aptos" w:hAnsi="Aptos"/>
          <w:sz w:val="24"/>
          <w:szCs w:val="24"/>
          <w:lang w:bidi="fa-IR"/>
        </w:rPr>
        <w:t xml:space="preserve"> </w:t>
      </w:r>
      <w:r>
        <w:rPr>
          <w:rFonts w:ascii="Aptos" w:hAnsi="Aptos" w:hint="cs"/>
          <w:sz w:val="24"/>
          <w:szCs w:val="24"/>
          <w:rtl/>
          <w:lang w:bidi="fa-IR"/>
        </w:rPr>
        <w:t xml:space="preserve"> ما سه جدول  به نام های  </w:t>
      </w:r>
      <w:r>
        <w:rPr>
          <w:rFonts w:ascii="Aptos" w:hAnsi="Aptos"/>
          <w:sz w:val="24"/>
          <w:szCs w:val="24"/>
          <w:lang w:bidi="fa-IR"/>
        </w:rPr>
        <w:t>student, master, lesson</w:t>
      </w:r>
      <w:r>
        <w:rPr>
          <w:rFonts w:ascii="Aptos" w:hAnsi="Aptos" w:hint="cs"/>
          <w:sz w:val="24"/>
          <w:szCs w:val="24"/>
          <w:rtl/>
          <w:lang w:bidi="fa-IR"/>
        </w:rPr>
        <w:t xml:space="preserve"> داریم که هیچ فیلدی نمی تواند خالی باشد و هر جدول یک کلید اصلی دارد </w:t>
      </w:r>
      <w:r w:rsidR="006B1D2E">
        <w:rPr>
          <w:rFonts w:ascii="Aptos" w:hAnsi="Aptos" w:hint="cs"/>
          <w:sz w:val="24"/>
          <w:szCs w:val="24"/>
          <w:rtl/>
          <w:lang w:bidi="fa-IR"/>
        </w:rPr>
        <w:t>که به ترتیب ایدی درس و استاد و دانشجو هستند</w:t>
      </w:r>
    </w:p>
    <w:p w14:paraId="01C78E06" w14:textId="77777777" w:rsidR="006B1D2E" w:rsidRDefault="006B1D2E" w:rsidP="006B1D2E">
      <w:pPr>
        <w:bidi/>
        <w:rPr>
          <w:rFonts w:ascii="Aptos" w:hAnsi="Aptos"/>
          <w:sz w:val="24"/>
          <w:szCs w:val="24"/>
          <w:rtl/>
          <w:lang w:bidi="fa-IR"/>
        </w:rPr>
      </w:pPr>
    </w:p>
    <w:p w14:paraId="21C97542" w14:textId="148001B7" w:rsidR="006B1D2E" w:rsidRDefault="006B1D2E" w:rsidP="006B1D2E">
      <w:pPr>
        <w:bidi/>
        <w:rPr>
          <w:rFonts w:ascii="Aptos" w:hAnsi="Aptos"/>
          <w:sz w:val="28"/>
          <w:szCs w:val="28"/>
          <w:lang w:bidi="fa-IR"/>
        </w:rPr>
      </w:pPr>
      <w:r>
        <w:rPr>
          <w:rFonts w:ascii="Aptos" w:hAnsi="Aptos" w:hint="cs"/>
          <w:sz w:val="28"/>
          <w:szCs w:val="28"/>
          <w:rtl/>
          <w:lang w:bidi="fa-IR"/>
        </w:rPr>
        <w:t xml:space="preserve">فایل </w:t>
      </w:r>
      <w:r w:rsidR="002063F3">
        <w:rPr>
          <w:rFonts w:ascii="Aptos" w:hAnsi="Aptos"/>
          <w:sz w:val="28"/>
          <w:szCs w:val="28"/>
          <w:lang w:bidi="fa-IR"/>
        </w:rPr>
        <w:t>schemas</w:t>
      </w:r>
    </w:p>
    <w:p w14:paraId="486294BB" w14:textId="6B56EE17" w:rsidR="002063F3" w:rsidRDefault="002063F3" w:rsidP="002063F3">
      <w:pPr>
        <w:bidi/>
        <w:rPr>
          <w:rFonts w:ascii="Aptos" w:hAnsi="Aptos"/>
          <w:sz w:val="24"/>
          <w:szCs w:val="24"/>
          <w:rtl/>
          <w:lang w:bidi="fa-IR"/>
        </w:rPr>
      </w:pPr>
      <w:r>
        <w:rPr>
          <w:rFonts w:ascii="Aptos" w:hAnsi="Aptos" w:hint="cs"/>
          <w:sz w:val="24"/>
          <w:szCs w:val="24"/>
          <w:rtl/>
          <w:lang w:bidi="fa-IR"/>
        </w:rPr>
        <w:t xml:space="preserve">این  فایل  شامل مدل های </w:t>
      </w:r>
      <w:proofErr w:type="spellStart"/>
      <w:r>
        <w:rPr>
          <w:rFonts w:ascii="Aptos" w:hAnsi="Aptos"/>
          <w:sz w:val="24"/>
          <w:szCs w:val="24"/>
          <w:lang w:bidi="fa-IR"/>
        </w:rPr>
        <w:t>pydantic</w:t>
      </w:r>
      <w:proofErr w:type="spellEnd"/>
      <w:r>
        <w:rPr>
          <w:rFonts w:ascii="Aptos" w:hAnsi="Aptos" w:hint="cs"/>
          <w:sz w:val="24"/>
          <w:szCs w:val="24"/>
          <w:rtl/>
          <w:lang w:bidi="fa-IR"/>
        </w:rPr>
        <w:t xml:space="preserve"> برای موجودیت های  سیستم انتخاب واحد دانشجویان هستد که شامل مدل های برای دریافت اطلاعات و نشان دادن اطلاعات و اپدیت اطلاعات (که در این اسکیما باید  همه فیلد ها اختیاری باشند) است</w:t>
      </w:r>
    </w:p>
    <w:p w14:paraId="66693A01" w14:textId="77777777" w:rsidR="002063F3" w:rsidRDefault="002063F3" w:rsidP="002063F3">
      <w:pPr>
        <w:bidi/>
        <w:rPr>
          <w:rFonts w:ascii="Aptos" w:hAnsi="Aptos"/>
          <w:sz w:val="24"/>
          <w:szCs w:val="24"/>
          <w:rtl/>
          <w:lang w:bidi="fa-IR"/>
        </w:rPr>
      </w:pPr>
    </w:p>
    <w:p w14:paraId="7B4B3EAC" w14:textId="52751990" w:rsidR="00FE5859" w:rsidRDefault="00FE5859" w:rsidP="00FE5859">
      <w:pPr>
        <w:bidi/>
        <w:rPr>
          <w:rFonts w:ascii="Aptos" w:hAnsi="Aptos"/>
          <w:sz w:val="28"/>
          <w:szCs w:val="28"/>
          <w:lang w:bidi="fa-IR"/>
        </w:rPr>
      </w:pPr>
      <w:r>
        <w:rPr>
          <w:rFonts w:ascii="Aptos" w:hAnsi="Aptos" w:hint="cs"/>
          <w:sz w:val="28"/>
          <w:szCs w:val="28"/>
          <w:rtl/>
          <w:lang w:bidi="fa-IR"/>
        </w:rPr>
        <w:t xml:space="preserve">فایل </w:t>
      </w:r>
      <w:r>
        <w:rPr>
          <w:rFonts w:ascii="Aptos" w:hAnsi="Aptos"/>
          <w:sz w:val="28"/>
          <w:szCs w:val="28"/>
          <w:lang w:bidi="fa-IR"/>
        </w:rPr>
        <w:t>validators</w:t>
      </w:r>
    </w:p>
    <w:p w14:paraId="263D3DE5" w14:textId="796C54EF" w:rsidR="00FE5859" w:rsidRDefault="00FE5859" w:rsidP="00C855A7">
      <w:pPr>
        <w:bidi/>
        <w:rPr>
          <w:rFonts w:ascii="Aptos" w:hAnsi="Aptos"/>
          <w:sz w:val="28"/>
          <w:szCs w:val="28"/>
          <w:rtl/>
          <w:lang w:bidi="fa-IR"/>
        </w:rPr>
      </w:pPr>
      <w:r>
        <w:rPr>
          <w:rFonts w:ascii="Aptos" w:hAnsi="Aptos" w:hint="cs"/>
          <w:sz w:val="28"/>
          <w:szCs w:val="28"/>
          <w:rtl/>
          <w:lang w:bidi="fa-IR"/>
        </w:rPr>
        <w:t xml:space="preserve">این فایل شامل توابعی برای اعتبار سنجی شهر و تاریخ و رشته تحصیلی و دانشکده و کد ملی است </w:t>
      </w:r>
      <w:r w:rsidR="00C855A7">
        <w:rPr>
          <w:rFonts w:ascii="Aptos" w:hAnsi="Aptos" w:hint="cs"/>
          <w:sz w:val="28"/>
          <w:szCs w:val="28"/>
          <w:rtl/>
          <w:lang w:bidi="fa-IR"/>
        </w:rPr>
        <w:t>، این توابع ساده هستند و از توضیح تک تک ان ها گذر می کنیم</w:t>
      </w:r>
    </w:p>
    <w:p w14:paraId="33B723C3" w14:textId="77777777" w:rsidR="00C855A7" w:rsidRDefault="00C855A7" w:rsidP="00C855A7">
      <w:pPr>
        <w:bidi/>
        <w:rPr>
          <w:rFonts w:ascii="Aptos" w:hAnsi="Aptos"/>
          <w:sz w:val="28"/>
          <w:szCs w:val="28"/>
          <w:rtl/>
          <w:lang w:bidi="fa-IR"/>
        </w:rPr>
      </w:pPr>
    </w:p>
    <w:p w14:paraId="21A66D73" w14:textId="594C7BCB" w:rsidR="00C855A7" w:rsidRDefault="00C855A7" w:rsidP="00C855A7">
      <w:pPr>
        <w:bidi/>
        <w:rPr>
          <w:rFonts w:ascii="Aptos" w:hAnsi="Aptos"/>
          <w:sz w:val="28"/>
          <w:szCs w:val="28"/>
          <w:lang w:bidi="fa-IR"/>
        </w:rPr>
      </w:pPr>
      <w:r>
        <w:rPr>
          <w:rFonts w:ascii="Aptos" w:hAnsi="Aptos" w:hint="cs"/>
          <w:sz w:val="28"/>
          <w:szCs w:val="28"/>
          <w:rtl/>
          <w:lang w:bidi="fa-IR"/>
        </w:rPr>
        <w:t xml:space="preserve">فایل </w:t>
      </w:r>
      <w:r>
        <w:rPr>
          <w:rFonts w:ascii="Aptos" w:hAnsi="Aptos"/>
          <w:sz w:val="28"/>
          <w:szCs w:val="28"/>
          <w:lang w:bidi="fa-IR"/>
        </w:rPr>
        <w:t xml:space="preserve">course </w:t>
      </w:r>
      <w:r>
        <w:rPr>
          <w:rFonts w:ascii="Aptos" w:hAnsi="Aptos" w:hint="cs"/>
          <w:sz w:val="28"/>
          <w:szCs w:val="28"/>
          <w:rtl/>
          <w:lang w:bidi="fa-IR"/>
        </w:rPr>
        <w:t xml:space="preserve"> در پوشه </w:t>
      </w:r>
      <w:r>
        <w:rPr>
          <w:rFonts w:ascii="Aptos" w:hAnsi="Aptos"/>
          <w:sz w:val="28"/>
          <w:szCs w:val="28"/>
          <w:lang w:bidi="fa-IR"/>
        </w:rPr>
        <w:t>routers</w:t>
      </w:r>
    </w:p>
    <w:p w14:paraId="34675306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5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get_db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7AE8DEB3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52B46AD8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Provides a database session and ensures it is closed after use.</w:t>
      </w:r>
    </w:p>
    <w:p w14:paraId="6E73B702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6840C00F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SessionLocal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714F4DD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55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A028DF7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55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yield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</w:p>
    <w:p w14:paraId="6F0D01BD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55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finally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10894A9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55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15C147D" w14:textId="7B58FA16" w:rsidR="00C855A7" w:rsidRDefault="00C855A7" w:rsidP="00C855A7">
      <w:pPr>
        <w:bidi/>
        <w:rPr>
          <w:rFonts w:ascii="Aptos" w:hAnsi="Aptos"/>
          <w:sz w:val="24"/>
          <w:szCs w:val="24"/>
          <w:rtl/>
          <w:lang w:bidi="fa-IR"/>
        </w:rPr>
      </w:pPr>
    </w:p>
    <w:p w14:paraId="1887A416" w14:textId="5C752E5B" w:rsidR="00C855A7" w:rsidRDefault="00C855A7" w:rsidP="00C855A7">
      <w:pPr>
        <w:bidi/>
        <w:rPr>
          <w:rFonts w:ascii="Aptos" w:hAnsi="Aptos"/>
          <w:sz w:val="24"/>
          <w:szCs w:val="24"/>
          <w:rtl/>
          <w:lang w:bidi="fa-IR"/>
        </w:rPr>
      </w:pPr>
      <w:r>
        <w:rPr>
          <w:rFonts w:ascii="Aptos" w:hAnsi="Aptos" w:hint="cs"/>
          <w:sz w:val="24"/>
          <w:szCs w:val="24"/>
          <w:rtl/>
          <w:lang w:bidi="fa-IR"/>
        </w:rPr>
        <w:t xml:space="preserve">این تابع  برای مدیریت جلسات پایگاه داده استفاده می شود ، دستور </w:t>
      </w:r>
      <w:r>
        <w:rPr>
          <w:rFonts w:ascii="Aptos" w:hAnsi="Aptos"/>
          <w:sz w:val="24"/>
          <w:szCs w:val="24"/>
          <w:lang w:bidi="fa-IR"/>
        </w:rPr>
        <w:t xml:space="preserve">yield </w:t>
      </w:r>
      <w:r>
        <w:rPr>
          <w:rFonts w:ascii="Aptos" w:hAnsi="Aptos" w:hint="cs"/>
          <w:sz w:val="24"/>
          <w:szCs w:val="24"/>
          <w:rtl/>
          <w:lang w:bidi="fa-IR"/>
        </w:rPr>
        <w:t xml:space="preserve"> جلسه پایگاه داده را در اختیار کاربر قرار می دهد و وقتی استفاده از جلسه تمام می شود و بخش </w:t>
      </w:r>
      <w:r>
        <w:rPr>
          <w:rFonts w:ascii="Aptos" w:hAnsi="Aptos"/>
          <w:sz w:val="24"/>
          <w:szCs w:val="24"/>
          <w:lang w:bidi="fa-IR"/>
        </w:rPr>
        <w:t xml:space="preserve">finally </w:t>
      </w:r>
      <w:r>
        <w:rPr>
          <w:rFonts w:ascii="Aptos" w:hAnsi="Aptos" w:hint="cs"/>
          <w:sz w:val="24"/>
          <w:szCs w:val="24"/>
          <w:rtl/>
          <w:lang w:bidi="fa-IR"/>
        </w:rPr>
        <w:t>اجرا می شود  و جلسه  پایگاه داده به درستی بسته می شود</w:t>
      </w:r>
    </w:p>
    <w:p w14:paraId="622EBA7E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</w:t>
      </w:r>
      <w:r w:rsidRPr="00C855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.get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"/getcsr/</w:t>
      </w:r>
      <w:r w:rsidRPr="00C855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{CID}</w:t>
      </w: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response_model</w:t>
      </w:r>
      <w:proofErr w:type="spellEnd"/>
      <w:r w:rsidRPr="00C855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5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schemas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55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Lesson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summary</w:t>
      </w:r>
      <w:r w:rsidRPr="00C855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"Get Course"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</w:t>
      </w:r>
      <w:r w:rsidRPr="00C855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"Getting course information"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5B56E35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5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get_csr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CID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855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855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session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Depends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855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get_db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0C51B974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36445495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Retrieve course information by course ID (CID).</w:t>
      </w:r>
    </w:p>
    <w:p w14:paraId="766DAFDE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spellStart"/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Args</w:t>
      </w:r>
      <w:proofErr w:type="spellEnd"/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</w:p>
    <w:p w14:paraId="6900CC62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CID (int): Course ID.</w:t>
      </w:r>
    </w:p>
    <w:p w14:paraId="5EADCBCD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db</w:t>
      </w:r>
      <w:proofErr w:type="spellEnd"/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(session): Database session dependency.</w:t>
      </w:r>
    </w:p>
    <w:p w14:paraId="4C706F82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Returns:</w:t>
      </w:r>
    </w:p>
    <w:p w14:paraId="1072A79F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schemas.Lesson</w:t>
      </w:r>
      <w:proofErr w:type="spellEnd"/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Course information.</w:t>
      </w:r>
    </w:p>
    <w:p w14:paraId="199526A0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09F793E2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get_ls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5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crud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55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get_lsn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CID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F0EAB6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55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get_ls</w:t>
      </w:r>
      <w:proofErr w:type="spellEnd"/>
    </w:p>
    <w:p w14:paraId="2A694F5D" w14:textId="77777777" w:rsidR="00C855A7" w:rsidRPr="00C855A7" w:rsidRDefault="00C855A7" w:rsidP="00C855A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167762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</w:t>
      </w:r>
      <w:r w:rsidRPr="00C855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.post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"/creatcsr"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response_model</w:t>
      </w:r>
      <w:proofErr w:type="spellEnd"/>
      <w:r w:rsidRPr="00C855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5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schemas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55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Lesson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summary</w:t>
      </w:r>
      <w:r w:rsidRPr="00C855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"Create Course"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</w:t>
      </w:r>
      <w:r w:rsidRPr="00C855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"Create a course "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EEA0D9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course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ln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C855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schemas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55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Lesson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855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session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Depends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855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get_db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029D9228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71FCBC87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Create a new course with validation checks.</w:t>
      </w:r>
    </w:p>
    <w:p w14:paraId="07D98980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spellStart"/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Args</w:t>
      </w:r>
      <w:proofErr w:type="spellEnd"/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</w:p>
    <w:p w14:paraId="3F7CA0AF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ln (</w:t>
      </w:r>
      <w:proofErr w:type="spellStart"/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schemas.Lesson</w:t>
      </w:r>
      <w:proofErr w:type="spellEnd"/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): Course information.</w:t>
      </w:r>
    </w:p>
    <w:p w14:paraId="2B2D215B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db</w:t>
      </w:r>
      <w:proofErr w:type="spellEnd"/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(session): Database session dependency.</w:t>
      </w:r>
    </w:p>
    <w:p w14:paraId="7D657A58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Returns:</w:t>
      </w:r>
    </w:p>
    <w:p w14:paraId="39137D74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schemas.Lesson</w:t>
      </w:r>
      <w:proofErr w:type="spellEnd"/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Created course.</w:t>
      </w:r>
    </w:p>
    <w:p w14:paraId="3BC08BCE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64C02E4F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3BBD69B0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db_std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55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query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855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55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Lesson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).filter(</w:t>
      </w:r>
      <w:proofErr w:type="spellStart"/>
      <w:r w:rsidRPr="00C855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55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Lesson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CID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ln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CID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).first()</w:t>
      </w:r>
    </w:p>
    <w:p w14:paraId="6C8C485F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55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db_std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5CC150A2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55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raise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5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HTTPException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status_code</w:t>
      </w:r>
      <w:proofErr w:type="spellEnd"/>
      <w:r w:rsidRPr="00C855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detail</w:t>
      </w:r>
      <w:r w:rsidRPr="00C855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courseID</w:t>
      </w:r>
      <w:proofErr w:type="spellEnd"/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already exists ,</w:t>
      </w:r>
      <w:proofErr w:type="spellStart"/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courseID</w:t>
      </w:r>
      <w:proofErr w:type="spellEnd"/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must be unique"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3F34E2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55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5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55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ln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CID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C855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36DCC0BB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"CID"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855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"CID must be 5 digits"</w:t>
      </w:r>
    </w:p>
    <w:p w14:paraId="4DDA9EDF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55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5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ln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CName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855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C855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5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validators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55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check_farsi_name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ln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CName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70DC227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CName</w:t>
      </w:r>
      <w:proofErr w:type="spellEnd"/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855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maximum length of the string should be 25 and all characters should be Farsi"</w:t>
      </w:r>
    </w:p>
    <w:p w14:paraId="45DE36A6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55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5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validators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55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college_trust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ln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8E34808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"Department"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855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 college is wrong"</w:t>
      </w:r>
    </w:p>
    <w:p w14:paraId="424F50EB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55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5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55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match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55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C855A7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"</w:t>
      </w: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r w:rsidRPr="00C855A7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1-5</w:t>
      </w: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C855A7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"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ln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Credit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7E02481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"credit"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855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number of units must be between 1 and 4"</w:t>
      </w:r>
    </w:p>
    <w:p w14:paraId="6CE56099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C855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6B7B19D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55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raise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5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HTTPException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status_code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detail</w:t>
      </w:r>
      <w:r w:rsidRPr="00C855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"detail"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"Validation error"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"errors"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40259A65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55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DA0DDAB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db_user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5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crud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55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create_lesson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ln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64E62E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55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db_user</w:t>
      </w:r>
      <w:proofErr w:type="spellEnd"/>
    </w:p>
    <w:p w14:paraId="7CDF2C54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B48682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</w:t>
      </w:r>
      <w:r w:rsidRPr="00C855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.patch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"/uptcsr/</w:t>
      </w:r>
      <w:r w:rsidRPr="00C855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{CID}</w:t>
      </w: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response_model</w:t>
      </w:r>
      <w:proofErr w:type="spellEnd"/>
      <w:r w:rsidRPr="00C855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C855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schemas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55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UpdateLesson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summary</w:t>
      </w:r>
      <w:r w:rsidRPr="00C855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"Update Course"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</w:t>
      </w:r>
      <w:r w:rsidRPr="00C855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"Update a course"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98E398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5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upt_cour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CID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855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ln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proofErr w:type="spellStart"/>
      <w:r w:rsidRPr="00C855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schemas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55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UpdateLesson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855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session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Depends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855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get_db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64602B2A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5864C824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Update existing course information.</w:t>
      </w:r>
    </w:p>
    <w:p w14:paraId="2D5EFDC6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spellStart"/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Args</w:t>
      </w:r>
      <w:proofErr w:type="spellEnd"/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</w:p>
    <w:p w14:paraId="303A4F9A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CID (int): Course ID.</w:t>
      </w:r>
    </w:p>
    <w:p w14:paraId="480C830A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ln (</w:t>
      </w:r>
      <w:proofErr w:type="spellStart"/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schemas.UpdateLesson</w:t>
      </w:r>
      <w:proofErr w:type="spellEnd"/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): Updated course information.</w:t>
      </w:r>
    </w:p>
    <w:p w14:paraId="230BE409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db</w:t>
      </w:r>
      <w:proofErr w:type="spellEnd"/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(session): Database session dependency.</w:t>
      </w:r>
    </w:p>
    <w:p w14:paraId="1A37F919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Returns:</w:t>
      </w:r>
    </w:p>
    <w:p w14:paraId="705C0706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schemas.UpdateLesson</w:t>
      </w:r>
      <w:proofErr w:type="spellEnd"/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Updated course information.</w:t>
      </w:r>
    </w:p>
    <w:p w14:paraId="1586744F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6228A961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cour_que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55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query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855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55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Lesson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).filter(</w:t>
      </w:r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CID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5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55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Lesson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CID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).first()</w:t>
      </w:r>
    </w:p>
    <w:p w14:paraId="4CF6CE4C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55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cour_que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3550E34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55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raise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5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HTTPException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proofErr w:type="spellStart"/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status_code</w:t>
      </w:r>
      <w:proofErr w:type="spellEnd"/>
      <w:r w:rsidRPr="00C855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detail</w:t>
      </w:r>
      <w:r w:rsidRPr="00C855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"CID is not found"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0EBD80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0D88C4D3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update_data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ln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55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model_dump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exclude_unset</w:t>
      </w:r>
      <w:proofErr w:type="spellEnd"/>
      <w:r w:rsidRPr="00C855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F386A7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55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CName</w:t>
      </w:r>
      <w:proofErr w:type="spellEnd"/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update_data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855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ln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CName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855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C855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5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validators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55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check_farsi_name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ln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CName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638190C1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CName</w:t>
      </w:r>
      <w:proofErr w:type="spellEnd"/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855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maximum length of the string should be 25 and all characters should be Farsi"</w:t>
      </w:r>
    </w:p>
    <w:p w14:paraId="7C9B1F04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55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"Department"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update_data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5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validators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55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college_trust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ln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601D3A9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"Department"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855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 college is wrong"</w:t>
      </w:r>
    </w:p>
    <w:p w14:paraId="6F21FA4B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55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"Credit"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update_data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855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5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55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match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55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C855A7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"</w:t>
      </w: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r w:rsidRPr="00C855A7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1-5</w:t>
      </w: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C855A7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"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ln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Credit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058C11C6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"credit"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855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number of units must be between 1 and 4"</w:t>
      </w:r>
    </w:p>
    <w:p w14:paraId="69929C96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55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388E2785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55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raise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5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HTTPException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status_code</w:t>
      </w:r>
      <w:proofErr w:type="spellEnd"/>
      <w:r w:rsidRPr="00C855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55A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detail</w:t>
      </w:r>
      <w:r w:rsidRPr="00C855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"detail"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"Validation error"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"errors"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408EEAEA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5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crud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55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update_course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CID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update_data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D6E56E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55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</w:p>
    <w:p w14:paraId="602C7F4E" w14:textId="77777777" w:rsidR="00C855A7" w:rsidRPr="00C855A7" w:rsidRDefault="00C855A7" w:rsidP="00C855A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261CC514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</w:t>
      </w:r>
      <w:r w:rsidRPr="00C855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.delete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"/Delcsr/</w:t>
      </w:r>
      <w:r w:rsidRPr="00C855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{CID}</w:t>
      </w: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summary</w:t>
      </w:r>
      <w:r w:rsidRPr="00C855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"Delete Course"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</w:t>
      </w:r>
      <w:r w:rsidRPr="00C855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"Delete a course"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C15FC4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5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del_lsn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CID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855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855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session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Depends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855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get_db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6D83B153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7036B629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    Delete a course by course ID (CID).</w:t>
      </w:r>
    </w:p>
    <w:p w14:paraId="7DF72A38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spellStart"/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Args</w:t>
      </w:r>
      <w:proofErr w:type="spellEnd"/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</w:p>
    <w:p w14:paraId="0E1B92C5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CID (int): Course ID.</w:t>
      </w:r>
    </w:p>
    <w:p w14:paraId="52DA3CBF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db</w:t>
      </w:r>
      <w:proofErr w:type="spellEnd"/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(session): Database session dependency.</w:t>
      </w:r>
    </w:p>
    <w:p w14:paraId="19595989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Returns:</w:t>
      </w:r>
    </w:p>
    <w:p w14:paraId="13CC90B3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dict</w:t>
      </w:r>
      <w:proofErr w:type="spellEnd"/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Confirmation message for deletion.</w:t>
      </w:r>
    </w:p>
    <w:p w14:paraId="29D7D1C9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5797CCAE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del_ls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55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5A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crud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855A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del_lsn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CID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594260B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55A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85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55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del_ls</w:t>
      </w:r>
      <w:proofErr w:type="spellEnd"/>
    </w:p>
    <w:p w14:paraId="4F847758" w14:textId="77777777" w:rsidR="00C855A7" w:rsidRPr="00C855A7" w:rsidRDefault="00C855A7" w:rsidP="00C85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B9F5DE" w14:textId="77777777" w:rsidR="00C855A7" w:rsidRDefault="00C855A7" w:rsidP="00C855A7">
      <w:pPr>
        <w:bidi/>
        <w:rPr>
          <w:rFonts w:ascii="Aptos" w:hAnsi="Aptos"/>
          <w:sz w:val="24"/>
          <w:szCs w:val="24"/>
          <w:rtl/>
          <w:lang w:bidi="fa-IR"/>
        </w:rPr>
      </w:pPr>
    </w:p>
    <w:p w14:paraId="24728694" w14:textId="77777777" w:rsidR="00194993" w:rsidRDefault="00C855A7" w:rsidP="00C855A7">
      <w:pPr>
        <w:bidi/>
        <w:rPr>
          <w:rFonts w:ascii="Aptos" w:hAnsi="Aptos"/>
          <w:sz w:val="24"/>
          <w:szCs w:val="24"/>
          <w:rtl/>
          <w:lang w:bidi="fa-IR"/>
        </w:rPr>
      </w:pPr>
      <w:r>
        <w:rPr>
          <w:rFonts w:ascii="Aptos" w:hAnsi="Aptos" w:hint="cs"/>
          <w:sz w:val="24"/>
          <w:szCs w:val="24"/>
          <w:rtl/>
          <w:lang w:bidi="fa-IR"/>
        </w:rPr>
        <w:t xml:space="preserve">این روتر شامل چهار </w:t>
      </w:r>
      <w:proofErr w:type="spellStart"/>
      <w:r>
        <w:rPr>
          <w:rFonts w:ascii="Aptos" w:hAnsi="Aptos"/>
          <w:sz w:val="24"/>
          <w:szCs w:val="24"/>
          <w:lang w:bidi="fa-IR"/>
        </w:rPr>
        <w:t>api</w:t>
      </w:r>
      <w:proofErr w:type="spellEnd"/>
      <w:r>
        <w:rPr>
          <w:rFonts w:ascii="Aptos" w:hAnsi="Aptos" w:hint="cs"/>
          <w:sz w:val="24"/>
          <w:szCs w:val="24"/>
          <w:rtl/>
          <w:lang w:bidi="fa-IR"/>
        </w:rPr>
        <w:t xml:space="preserve">  است</w:t>
      </w:r>
    </w:p>
    <w:p w14:paraId="4B2EB61B" w14:textId="7B1479FC" w:rsidR="00194993" w:rsidRDefault="00C855A7" w:rsidP="00194993">
      <w:pPr>
        <w:bidi/>
        <w:rPr>
          <w:rFonts w:ascii="Aptos" w:hAnsi="Aptos"/>
          <w:sz w:val="24"/>
          <w:szCs w:val="24"/>
          <w:rtl/>
          <w:lang w:bidi="fa-IR"/>
        </w:rPr>
      </w:pPr>
      <w:r>
        <w:rPr>
          <w:rFonts w:ascii="Aptos" w:hAnsi="Aptos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Aptos" w:hAnsi="Aptos"/>
          <w:sz w:val="24"/>
          <w:szCs w:val="24"/>
          <w:lang w:bidi="fa-IR"/>
        </w:rPr>
        <w:t>get_csr</w:t>
      </w:r>
      <w:proofErr w:type="spellEnd"/>
      <w:r>
        <w:rPr>
          <w:rFonts w:ascii="Aptos" w:hAnsi="Aptos" w:hint="cs"/>
          <w:sz w:val="24"/>
          <w:szCs w:val="24"/>
          <w:rtl/>
          <w:lang w:bidi="fa-IR"/>
        </w:rPr>
        <w:t xml:space="preserve"> با متود </w:t>
      </w:r>
      <w:r>
        <w:rPr>
          <w:rFonts w:ascii="Aptos" w:hAnsi="Aptos"/>
          <w:sz w:val="24"/>
          <w:szCs w:val="24"/>
          <w:lang w:bidi="fa-IR"/>
        </w:rPr>
        <w:t xml:space="preserve">get </w:t>
      </w:r>
      <w:r>
        <w:rPr>
          <w:rFonts w:ascii="Aptos" w:hAnsi="Aptos" w:hint="cs"/>
          <w:sz w:val="24"/>
          <w:szCs w:val="24"/>
          <w:rtl/>
          <w:lang w:bidi="fa-IR"/>
        </w:rPr>
        <w:t xml:space="preserve"> </w:t>
      </w:r>
      <w:r w:rsidR="00194993">
        <w:rPr>
          <w:rFonts w:ascii="Aptos" w:hAnsi="Aptos" w:hint="cs"/>
          <w:sz w:val="24"/>
          <w:szCs w:val="24"/>
          <w:rtl/>
          <w:lang w:bidi="fa-IR"/>
        </w:rPr>
        <w:t xml:space="preserve"> </w:t>
      </w:r>
      <w:r>
        <w:rPr>
          <w:rFonts w:ascii="Aptos" w:hAnsi="Aptos" w:hint="cs"/>
          <w:sz w:val="24"/>
          <w:szCs w:val="24"/>
          <w:rtl/>
          <w:lang w:bidi="fa-IR"/>
        </w:rPr>
        <w:t>بااستفاده از</w:t>
      </w:r>
      <w:r w:rsidR="00B91C18">
        <w:rPr>
          <w:rFonts w:ascii="Aptos" w:hAnsi="Aptos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Aptos" w:hAnsi="Aptos"/>
          <w:sz w:val="24"/>
          <w:szCs w:val="24"/>
          <w:lang w:bidi="fa-IR"/>
        </w:rPr>
        <w:t>ci</w:t>
      </w:r>
      <w:r w:rsidR="00194993">
        <w:rPr>
          <w:rFonts w:ascii="Aptos" w:hAnsi="Aptos"/>
          <w:sz w:val="24"/>
          <w:szCs w:val="24"/>
          <w:lang w:bidi="fa-IR"/>
        </w:rPr>
        <w:t>d</w:t>
      </w:r>
      <w:proofErr w:type="spellEnd"/>
      <w:r>
        <w:rPr>
          <w:rFonts w:ascii="Aptos" w:hAnsi="Aptos"/>
          <w:sz w:val="24"/>
          <w:szCs w:val="24"/>
          <w:lang w:bidi="fa-IR"/>
        </w:rPr>
        <w:t xml:space="preserve"> </w:t>
      </w:r>
      <w:r w:rsidR="00194993">
        <w:rPr>
          <w:rFonts w:ascii="Aptos" w:hAnsi="Aptos" w:hint="cs"/>
          <w:sz w:val="24"/>
          <w:szCs w:val="24"/>
          <w:rtl/>
          <w:lang w:bidi="fa-IR"/>
        </w:rPr>
        <w:t xml:space="preserve"> اطلاعات یک درس را بر می گرداند </w:t>
      </w:r>
    </w:p>
    <w:p w14:paraId="573AAF32" w14:textId="0613316F" w:rsidR="00C855A7" w:rsidRDefault="00194993" w:rsidP="00194993">
      <w:pPr>
        <w:bidi/>
        <w:rPr>
          <w:rFonts w:ascii="Aptos" w:hAnsi="Aptos"/>
          <w:sz w:val="24"/>
          <w:szCs w:val="24"/>
          <w:lang w:bidi="fa-IR"/>
        </w:rPr>
      </w:pPr>
      <w:r>
        <w:rPr>
          <w:rFonts w:ascii="Aptos" w:hAnsi="Aptos" w:hint="cs"/>
          <w:sz w:val="24"/>
          <w:szCs w:val="24"/>
          <w:rtl/>
          <w:lang w:bidi="fa-IR"/>
        </w:rPr>
        <w:t xml:space="preserve"> </w:t>
      </w:r>
      <w:r>
        <w:rPr>
          <w:rFonts w:ascii="Aptos" w:hAnsi="Aptos"/>
          <w:sz w:val="24"/>
          <w:szCs w:val="24"/>
          <w:lang w:bidi="fa-IR"/>
        </w:rPr>
        <w:t xml:space="preserve">course </w:t>
      </w:r>
      <w:r w:rsidR="00B91C18">
        <w:rPr>
          <w:rFonts w:ascii="Aptos" w:hAnsi="Aptos" w:hint="cs"/>
          <w:sz w:val="24"/>
          <w:szCs w:val="24"/>
          <w:rtl/>
          <w:lang w:bidi="fa-IR"/>
        </w:rPr>
        <w:t xml:space="preserve"> </w:t>
      </w:r>
      <w:r>
        <w:rPr>
          <w:rFonts w:ascii="Aptos" w:hAnsi="Aptos" w:hint="cs"/>
          <w:sz w:val="24"/>
          <w:szCs w:val="24"/>
          <w:rtl/>
          <w:lang w:bidi="fa-IR"/>
        </w:rPr>
        <w:t xml:space="preserve"> متد </w:t>
      </w:r>
      <w:r>
        <w:rPr>
          <w:rFonts w:ascii="Aptos" w:hAnsi="Aptos"/>
          <w:sz w:val="24"/>
          <w:szCs w:val="24"/>
          <w:lang w:bidi="fa-IR"/>
        </w:rPr>
        <w:t xml:space="preserve">post </w:t>
      </w:r>
      <w:r>
        <w:rPr>
          <w:rFonts w:ascii="Aptos" w:hAnsi="Aptos" w:hint="cs"/>
          <w:sz w:val="24"/>
          <w:szCs w:val="24"/>
          <w:rtl/>
          <w:lang w:bidi="fa-IR"/>
        </w:rPr>
        <w:t xml:space="preserve"> برای ایجاد یک درس جدید  با اعتبار سنجی های لازم </w:t>
      </w:r>
    </w:p>
    <w:p w14:paraId="41764F32" w14:textId="4CEC5007" w:rsidR="00194993" w:rsidRDefault="00B91C18" w:rsidP="00194993">
      <w:pPr>
        <w:bidi/>
        <w:rPr>
          <w:rFonts w:ascii="Aptos" w:hAnsi="Aptos"/>
          <w:sz w:val="24"/>
          <w:szCs w:val="24"/>
          <w:lang w:bidi="fa-IR"/>
        </w:rPr>
      </w:pPr>
      <w:r>
        <w:rPr>
          <w:rFonts w:ascii="Aptos" w:hAnsi="Aptos" w:hint="cs"/>
          <w:sz w:val="24"/>
          <w:szCs w:val="24"/>
          <w:rtl/>
          <w:lang w:bidi="fa-IR"/>
        </w:rPr>
        <w:t xml:space="preserve"> </w:t>
      </w:r>
      <w:proofErr w:type="spellStart"/>
      <w:r w:rsidR="00194993">
        <w:rPr>
          <w:rFonts w:ascii="Aptos" w:hAnsi="Aptos"/>
          <w:sz w:val="24"/>
          <w:szCs w:val="24"/>
          <w:lang w:bidi="fa-IR"/>
        </w:rPr>
        <w:t>upd_cour</w:t>
      </w:r>
      <w:proofErr w:type="spellEnd"/>
      <w:r w:rsidR="00194993">
        <w:rPr>
          <w:rFonts w:ascii="Aptos" w:hAnsi="Aptos"/>
          <w:sz w:val="24"/>
          <w:szCs w:val="24"/>
          <w:lang w:bidi="fa-IR"/>
        </w:rPr>
        <w:t xml:space="preserve"> </w:t>
      </w:r>
      <w:r w:rsidR="00194993">
        <w:rPr>
          <w:rFonts w:ascii="Aptos" w:hAnsi="Aptos" w:hint="cs"/>
          <w:sz w:val="24"/>
          <w:szCs w:val="24"/>
          <w:rtl/>
          <w:lang w:bidi="fa-IR"/>
        </w:rPr>
        <w:t xml:space="preserve"> </w:t>
      </w:r>
      <w:r>
        <w:rPr>
          <w:rFonts w:ascii="Aptos" w:hAnsi="Aptos" w:hint="cs"/>
          <w:sz w:val="24"/>
          <w:szCs w:val="24"/>
          <w:rtl/>
          <w:lang w:bidi="fa-IR"/>
        </w:rPr>
        <w:t xml:space="preserve"> </w:t>
      </w:r>
      <w:r w:rsidR="00194993">
        <w:rPr>
          <w:rFonts w:ascii="Aptos" w:hAnsi="Aptos" w:hint="cs"/>
          <w:sz w:val="24"/>
          <w:szCs w:val="24"/>
          <w:rtl/>
          <w:lang w:bidi="fa-IR"/>
        </w:rPr>
        <w:t xml:space="preserve">متد </w:t>
      </w:r>
      <w:r w:rsidR="00194993">
        <w:rPr>
          <w:rFonts w:ascii="Aptos" w:hAnsi="Aptos"/>
          <w:sz w:val="24"/>
          <w:szCs w:val="24"/>
          <w:lang w:bidi="fa-IR"/>
        </w:rPr>
        <w:t>patch</w:t>
      </w:r>
      <w:r w:rsidR="00194993">
        <w:rPr>
          <w:rFonts w:ascii="Aptos" w:hAnsi="Aptos" w:hint="cs"/>
          <w:sz w:val="24"/>
          <w:szCs w:val="24"/>
          <w:rtl/>
          <w:lang w:bidi="fa-IR"/>
        </w:rPr>
        <w:t xml:space="preserve"> برای بروزرسانی اطلاعات یک درس با </w:t>
      </w:r>
      <w:proofErr w:type="spellStart"/>
      <w:r w:rsidR="00194993">
        <w:rPr>
          <w:rFonts w:ascii="Aptos" w:hAnsi="Aptos"/>
          <w:sz w:val="24"/>
          <w:szCs w:val="24"/>
          <w:lang w:bidi="fa-IR"/>
        </w:rPr>
        <w:t>cid</w:t>
      </w:r>
      <w:proofErr w:type="spellEnd"/>
    </w:p>
    <w:p w14:paraId="79B6F13D" w14:textId="20C6F962" w:rsidR="00194993" w:rsidRDefault="00194993" w:rsidP="00194993">
      <w:pPr>
        <w:bidi/>
        <w:rPr>
          <w:rFonts w:ascii="Aptos" w:hAnsi="Aptos"/>
          <w:sz w:val="24"/>
          <w:szCs w:val="24"/>
          <w:lang w:bidi="fa-IR"/>
        </w:rPr>
      </w:pPr>
      <w:proofErr w:type="spellStart"/>
      <w:r>
        <w:rPr>
          <w:rFonts w:ascii="Aptos" w:hAnsi="Aptos"/>
          <w:sz w:val="24"/>
          <w:szCs w:val="24"/>
          <w:lang w:bidi="fa-IR"/>
        </w:rPr>
        <w:t>del_lsn</w:t>
      </w:r>
      <w:proofErr w:type="spellEnd"/>
      <w:r>
        <w:rPr>
          <w:rFonts w:ascii="Aptos" w:hAnsi="Aptos"/>
          <w:sz w:val="24"/>
          <w:szCs w:val="24"/>
          <w:lang w:bidi="fa-IR"/>
        </w:rPr>
        <w:t xml:space="preserve"> </w:t>
      </w:r>
      <w:r>
        <w:rPr>
          <w:rFonts w:ascii="Aptos" w:hAnsi="Aptos" w:hint="cs"/>
          <w:sz w:val="24"/>
          <w:szCs w:val="24"/>
          <w:rtl/>
          <w:lang w:bidi="fa-IR"/>
        </w:rPr>
        <w:t xml:space="preserve"> </w:t>
      </w:r>
      <w:r w:rsidR="00B91C18">
        <w:rPr>
          <w:rFonts w:ascii="Aptos" w:hAnsi="Aptos" w:hint="cs"/>
          <w:sz w:val="24"/>
          <w:szCs w:val="24"/>
          <w:rtl/>
          <w:lang w:bidi="fa-IR"/>
        </w:rPr>
        <w:t xml:space="preserve"> </w:t>
      </w:r>
      <w:r>
        <w:rPr>
          <w:rFonts w:ascii="Aptos" w:hAnsi="Aptos" w:hint="cs"/>
          <w:sz w:val="24"/>
          <w:szCs w:val="24"/>
          <w:rtl/>
          <w:lang w:bidi="fa-IR"/>
        </w:rPr>
        <w:t xml:space="preserve">متد </w:t>
      </w:r>
      <w:r>
        <w:rPr>
          <w:rFonts w:ascii="Aptos" w:hAnsi="Aptos"/>
          <w:sz w:val="24"/>
          <w:szCs w:val="24"/>
          <w:lang w:bidi="fa-IR"/>
        </w:rPr>
        <w:t xml:space="preserve">delete </w:t>
      </w:r>
      <w:r>
        <w:rPr>
          <w:rFonts w:ascii="Aptos" w:hAnsi="Aptos" w:hint="cs"/>
          <w:sz w:val="24"/>
          <w:szCs w:val="24"/>
          <w:rtl/>
          <w:lang w:bidi="fa-IR"/>
        </w:rPr>
        <w:t xml:space="preserve"> برای حذف درس با </w:t>
      </w:r>
      <w:proofErr w:type="spellStart"/>
      <w:r>
        <w:rPr>
          <w:rFonts w:ascii="Aptos" w:hAnsi="Aptos"/>
          <w:sz w:val="24"/>
          <w:szCs w:val="24"/>
          <w:lang w:bidi="fa-IR"/>
        </w:rPr>
        <w:t>cid</w:t>
      </w:r>
      <w:proofErr w:type="spellEnd"/>
    </w:p>
    <w:p w14:paraId="57A17717" w14:textId="49A31C50" w:rsidR="00194993" w:rsidRDefault="00194993" w:rsidP="00194993">
      <w:pPr>
        <w:bidi/>
        <w:rPr>
          <w:rFonts w:ascii="Aptos" w:hAnsi="Aptos"/>
          <w:sz w:val="28"/>
          <w:szCs w:val="28"/>
          <w:lang w:bidi="fa-IR"/>
        </w:rPr>
      </w:pPr>
      <w:r>
        <w:rPr>
          <w:rFonts w:ascii="Aptos" w:hAnsi="Aptos" w:hint="cs"/>
          <w:sz w:val="28"/>
          <w:szCs w:val="28"/>
          <w:rtl/>
          <w:lang w:bidi="fa-IR"/>
        </w:rPr>
        <w:t xml:space="preserve">فایل </w:t>
      </w:r>
      <w:r>
        <w:rPr>
          <w:rFonts w:ascii="Aptos" w:hAnsi="Aptos"/>
          <w:sz w:val="28"/>
          <w:szCs w:val="28"/>
          <w:lang w:bidi="fa-IR"/>
        </w:rPr>
        <w:t>course</w:t>
      </w:r>
    </w:p>
    <w:p w14:paraId="430111BD" w14:textId="6BF68451" w:rsidR="00194993" w:rsidRDefault="00194993" w:rsidP="00194993">
      <w:pPr>
        <w:bidi/>
        <w:rPr>
          <w:rFonts w:ascii="Aptos" w:hAnsi="Aptos"/>
          <w:sz w:val="24"/>
          <w:szCs w:val="24"/>
          <w:rtl/>
          <w:lang w:bidi="fa-IR"/>
        </w:rPr>
      </w:pPr>
      <w:r>
        <w:rPr>
          <w:rFonts w:ascii="Aptos" w:hAnsi="Aptos" w:hint="cs"/>
          <w:sz w:val="24"/>
          <w:szCs w:val="24"/>
          <w:rtl/>
          <w:lang w:bidi="fa-IR"/>
        </w:rPr>
        <w:t xml:space="preserve">از توضیح قسمت های تکراری صرف نظر می شود </w:t>
      </w:r>
    </w:p>
    <w:p w14:paraId="6A63FC4F" w14:textId="5F398CDC" w:rsidR="00194993" w:rsidRDefault="00194993" w:rsidP="00194993">
      <w:pPr>
        <w:bidi/>
        <w:rPr>
          <w:rFonts w:ascii="Aptos" w:hAnsi="Aptos"/>
          <w:sz w:val="24"/>
          <w:szCs w:val="24"/>
          <w:rtl/>
          <w:lang w:bidi="fa-IR"/>
        </w:rPr>
      </w:pPr>
      <w:r>
        <w:rPr>
          <w:rFonts w:ascii="Aptos" w:hAnsi="Aptos" w:hint="cs"/>
          <w:sz w:val="24"/>
          <w:szCs w:val="24"/>
          <w:rtl/>
          <w:lang w:bidi="fa-IR"/>
        </w:rPr>
        <w:t>شامل چهار</w:t>
      </w:r>
      <w:proofErr w:type="spellStart"/>
      <w:r>
        <w:rPr>
          <w:rFonts w:ascii="Aptos" w:hAnsi="Aptos"/>
          <w:sz w:val="24"/>
          <w:szCs w:val="24"/>
          <w:lang w:bidi="fa-IR"/>
        </w:rPr>
        <w:t>api</w:t>
      </w:r>
      <w:proofErr w:type="spellEnd"/>
      <w:r>
        <w:rPr>
          <w:rFonts w:ascii="Aptos" w:hAnsi="Aptos"/>
          <w:sz w:val="24"/>
          <w:szCs w:val="24"/>
          <w:lang w:bidi="fa-IR"/>
        </w:rPr>
        <w:t xml:space="preserve"> </w:t>
      </w:r>
      <w:r>
        <w:rPr>
          <w:rFonts w:ascii="Aptos" w:hAnsi="Aptos" w:hint="cs"/>
          <w:sz w:val="24"/>
          <w:szCs w:val="24"/>
          <w:rtl/>
          <w:lang w:bidi="fa-IR"/>
        </w:rPr>
        <w:t xml:space="preserve"> است :</w:t>
      </w:r>
    </w:p>
    <w:p w14:paraId="37D89A5A" w14:textId="02BF0E8B" w:rsidR="00194993" w:rsidRDefault="00194993" w:rsidP="00194993">
      <w:pPr>
        <w:bidi/>
        <w:rPr>
          <w:rFonts w:ascii="Aptos" w:hAnsi="Aptos"/>
          <w:sz w:val="24"/>
          <w:szCs w:val="24"/>
          <w:lang w:bidi="fa-IR"/>
        </w:rPr>
      </w:pPr>
      <w:proofErr w:type="spellStart"/>
      <w:r>
        <w:rPr>
          <w:rFonts w:ascii="Aptos" w:hAnsi="Aptos"/>
          <w:sz w:val="24"/>
          <w:szCs w:val="24"/>
          <w:lang w:bidi="fa-IR"/>
        </w:rPr>
        <w:t>get_msr</w:t>
      </w:r>
      <w:proofErr w:type="spellEnd"/>
    </w:p>
    <w:p w14:paraId="1712D306" w14:textId="060401CE" w:rsidR="00194993" w:rsidRDefault="00194993" w:rsidP="00194993">
      <w:pPr>
        <w:bidi/>
        <w:rPr>
          <w:rFonts w:ascii="Aptos" w:hAnsi="Aptos"/>
          <w:sz w:val="24"/>
          <w:szCs w:val="24"/>
          <w:lang w:bidi="fa-IR"/>
        </w:rPr>
      </w:pPr>
      <w:r>
        <w:rPr>
          <w:rFonts w:ascii="Aptos" w:hAnsi="Aptos"/>
          <w:sz w:val="24"/>
          <w:szCs w:val="24"/>
          <w:lang w:bidi="fa-IR"/>
        </w:rPr>
        <w:t>master</w:t>
      </w:r>
    </w:p>
    <w:p w14:paraId="5CC5B564" w14:textId="7D65A4AB" w:rsidR="00194993" w:rsidRDefault="00194993" w:rsidP="00194993">
      <w:pPr>
        <w:bidi/>
        <w:rPr>
          <w:rFonts w:ascii="Aptos" w:hAnsi="Aptos"/>
          <w:sz w:val="24"/>
          <w:szCs w:val="24"/>
          <w:lang w:bidi="fa-IR"/>
        </w:rPr>
      </w:pPr>
      <w:proofErr w:type="spellStart"/>
      <w:r>
        <w:rPr>
          <w:rFonts w:ascii="Aptos" w:hAnsi="Aptos"/>
          <w:sz w:val="24"/>
          <w:szCs w:val="24"/>
          <w:lang w:bidi="fa-IR"/>
        </w:rPr>
        <w:t>upd_mas</w:t>
      </w:r>
      <w:proofErr w:type="spellEnd"/>
    </w:p>
    <w:p w14:paraId="0B64CCB3" w14:textId="40AA1633" w:rsidR="00194993" w:rsidRDefault="00194993" w:rsidP="00194993">
      <w:pPr>
        <w:bidi/>
        <w:rPr>
          <w:rFonts w:ascii="Aptos" w:hAnsi="Aptos"/>
          <w:sz w:val="24"/>
          <w:szCs w:val="24"/>
          <w:lang w:bidi="fa-IR"/>
        </w:rPr>
      </w:pPr>
      <w:proofErr w:type="spellStart"/>
      <w:r>
        <w:rPr>
          <w:rFonts w:ascii="Aptos" w:hAnsi="Aptos"/>
          <w:sz w:val="24"/>
          <w:szCs w:val="24"/>
          <w:lang w:bidi="fa-IR"/>
        </w:rPr>
        <w:t>del_msr</w:t>
      </w:r>
      <w:proofErr w:type="spellEnd"/>
    </w:p>
    <w:p w14:paraId="3C3E0883" w14:textId="36670155" w:rsidR="00194993" w:rsidRDefault="00194993" w:rsidP="00194993">
      <w:pPr>
        <w:bidi/>
        <w:rPr>
          <w:rFonts w:ascii="Aptos" w:hAnsi="Aptos"/>
          <w:sz w:val="24"/>
          <w:szCs w:val="24"/>
          <w:rtl/>
          <w:lang w:bidi="fa-IR"/>
        </w:rPr>
      </w:pPr>
      <w:r>
        <w:rPr>
          <w:rFonts w:ascii="Aptos" w:hAnsi="Aptos" w:hint="cs"/>
          <w:sz w:val="24"/>
          <w:szCs w:val="24"/>
          <w:rtl/>
          <w:lang w:bidi="fa-IR"/>
        </w:rPr>
        <w:t xml:space="preserve">قسمت اعتبار سنجی ایدی درس ها در </w:t>
      </w:r>
      <w:r>
        <w:rPr>
          <w:rFonts w:ascii="Aptos" w:hAnsi="Aptos"/>
          <w:sz w:val="24"/>
          <w:szCs w:val="24"/>
          <w:lang w:bidi="fa-IR"/>
        </w:rPr>
        <w:t>master</w:t>
      </w:r>
      <w:r>
        <w:rPr>
          <w:rFonts w:ascii="Aptos" w:hAnsi="Aptos" w:hint="cs"/>
          <w:sz w:val="24"/>
          <w:szCs w:val="24"/>
          <w:rtl/>
          <w:lang w:bidi="fa-IR"/>
        </w:rPr>
        <w:t xml:space="preserve"> توضیح داده می شود </w:t>
      </w:r>
    </w:p>
    <w:p w14:paraId="1FBE0CA1" w14:textId="77777777" w:rsidR="00194993" w:rsidRPr="00194993" w:rsidRDefault="00194993" w:rsidP="00194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9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949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49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mr</w:t>
      </w:r>
      <w:r w:rsidRPr="001949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49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LCourseIDs</w:t>
      </w:r>
      <w:proofErr w:type="spellEnd"/>
      <w:r w:rsidRPr="001949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8F745FE" w14:textId="77777777" w:rsidR="00194993" w:rsidRPr="00194993" w:rsidRDefault="00194993" w:rsidP="00194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9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49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949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49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course</w:t>
      </w:r>
      <w:r w:rsidRPr="001949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49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1949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49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mr</w:t>
      </w:r>
      <w:r w:rsidRPr="001949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49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LCourseIDs</w:t>
      </w:r>
      <w:proofErr w:type="spellEnd"/>
      <w:r w:rsidRPr="001949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1450262" w14:textId="77777777" w:rsidR="00194993" w:rsidRPr="00194993" w:rsidRDefault="00194993" w:rsidP="00194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9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949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db_lcourse</w:t>
      </w:r>
      <w:proofErr w:type="spellEnd"/>
      <w:r w:rsidRPr="001949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4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49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49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1949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49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query</w:t>
      </w:r>
      <w:proofErr w:type="spellEnd"/>
      <w:r w:rsidRPr="001949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949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r w:rsidRPr="001949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49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Lesson</w:t>
      </w:r>
      <w:proofErr w:type="spellEnd"/>
      <w:r w:rsidRPr="001949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).filter(</w:t>
      </w:r>
      <w:r w:rsidRPr="001949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course</w:t>
      </w:r>
      <w:r w:rsidRPr="001949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4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949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49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r w:rsidRPr="001949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499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Lesson</w:t>
      </w:r>
      <w:r w:rsidRPr="001949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49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CID</w:t>
      </w:r>
      <w:proofErr w:type="spellEnd"/>
      <w:r w:rsidRPr="001949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).first()</w:t>
      </w:r>
    </w:p>
    <w:p w14:paraId="6F792CA9" w14:textId="77777777" w:rsidR="00194993" w:rsidRPr="00194993" w:rsidRDefault="00194993" w:rsidP="00194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9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9499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949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49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1949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49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db_lcourse</w:t>
      </w:r>
      <w:proofErr w:type="spellEnd"/>
      <w:r w:rsidRPr="001949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6B33F0A" w14:textId="77777777" w:rsidR="00194993" w:rsidRPr="00194993" w:rsidRDefault="00194993" w:rsidP="00194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49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949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r w:rsidRPr="001949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949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949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LCourseIDs</w:t>
      </w:r>
      <w:proofErr w:type="spellEnd"/>
      <w:r w:rsidRPr="001949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949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9499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499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49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1949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"Lesson</w:t>
      </w:r>
      <w:proofErr w:type="spellEnd"/>
      <w:r w:rsidRPr="001949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with ID </w:t>
      </w:r>
      <w:r w:rsidRPr="001949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9499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course</w:t>
      </w:r>
      <w:r w:rsidRPr="0019499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499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not found"</w:t>
      </w:r>
    </w:p>
    <w:p w14:paraId="4137ECCF" w14:textId="02F4B313" w:rsidR="00194993" w:rsidRDefault="00194993" w:rsidP="00194993">
      <w:pPr>
        <w:bidi/>
        <w:rPr>
          <w:rFonts w:ascii="Aptos" w:hAnsi="Aptos"/>
          <w:sz w:val="24"/>
          <w:szCs w:val="24"/>
          <w:lang w:bidi="fa-IR"/>
        </w:rPr>
      </w:pPr>
      <w:r>
        <w:rPr>
          <w:rFonts w:ascii="Aptos" w:hAnsi="Aptos" w:hint="cs"/>
          <w:sz w:val="24"/>
          <w:szCs w:val="24"/>
          <w:rtl/>
          <w:lang w:bidi="fa-IR"/>
        </w:rPr>
        <w:t>چک می کند اگر ایدی درس ها در پایگاه داده وجود نداشت یک استثنا به کاربر برگرداند</w:t>
      </w:r>
    </w:p>
    <w:p w14:paraId="74F12EA3" w14:textId="77777777" w:rsidR="00B91C18" w:rsidRPr="00B91C18" w:rsidRDefault="00B91C18" w:rsidP="00B91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1C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B91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</w:t>
      </w:r>
      <w:r w:rsidRPr="00B91C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.patch</w:t>
      </w:r>
      <w:r w:rsidRPr="00B91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91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"/UpdStu/</w:t>
      </w:r>
      <w:r w:rsidRPr="00B91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{STID}</w:t>
      </w:r>
      <w:r w:rsidRPr="00B91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91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91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summary</w:t>
      </w:r>
      <w:r w:rsidRPr="00B91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1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1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"Update Student"</w:t>
      </w:r>
      <w:r w:rsidRPr="00B91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91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</w:t>
      </w:r>
      <w:r w:rsidRPr="00B91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1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1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"Update a student user"</w:t>
      </w:r>
      <w:r w:rsidRPr="00B91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971E05" w14:textId="77777777" w:rsidR="00B91C18" w:rsidRPr="00B91C18" w:rsidRDefault="00B91C18" w:rsidP="00B91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1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91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91C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update_std</w:t>
      </w:r>
      <w:proofErr w:type="spellEnd"/>
      <w:r w:rsidRPr="00B91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91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STID</w:t>
      </w:r>
      <w:r w:rsidRPr="00B91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91C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91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91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student_update</w:t>
      </w:r>
      <w:proofErr w:type="spellEnd"/>
      <w:r w:rsidRPr="00B91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B91C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schemas</w:t>
      </w:r>
      <w:r w:rsidRPr="00B91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1C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UpdateStudent</w:t>
      </w:r>
      <w:proofErr w:type="spellEnd"/>
      <w:r w:rsidRPr="00B91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91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B91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91C1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session</w:t>
      </w:r>
      <w:r w:rsidRPr="00B91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1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1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1C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Depends</w:t>
      </w:r>
      <w:r w:rsidRPr="00B91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91C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get_db</w:t>
      </w:r>
      <w:proofErr w:type="spellEnd"/>
      <w:r w:rsidRPr="00B91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6EEF0036" w14:textId="67A83880" w:rsidR="00B91C18" w:rsidRDefault="00B91C18" w:rsidP="00B91C18">
      <w:pPr>
        <w:bidi/>
        <w:rPr>
          <w:rFonts w:ascii="Aptos" w:hAnsi="Aptos" w:hint="cs"/>
          <w:sz w:val="24"/>
          <w:szCs w:val="24"/>
          <w:rtl/>
          <w:lang w:bidi="fa-IR"/>
        </w:rPr>
      </w:pPr>
      <w:r>
        <w:rPr>
          <w:rFonts w:ascii="Aptos" w:hAnsi="Aptos" w:hint="cs"/>
          <w:sz w:val="24"/>
          <w:szCs w:val="24"/>
          <w:rtl/>
          <w:lang w:bidi="fa-IR"/>
        </w:rPr>
        <w:lastRenderedPageBreak/>
        <w:t>در این قسمت چک می کند اگر هر کدام از فیلد  ها را کاربر وارد کرده بود اعتبار سنجی ان را انجام دهد</w:t>
      </w:r>
    </w:p>
    <w:p w14:paraId="0BE32F70" w14:textId="77777777" w:rsidR="00B91C18" w:rsidRDefault="00B91C18" w:rsidP="00B91C18">
      <w:pPr>
        <w:bidi/>
        <w:rPr>
          <w:rFonts w:ascii="Aptos" w:hAnsi="Aptos"/>
          <w:sz w:val="24"/>
          <w:szCs w:val="24"/>
          <w:rtl/>
          <w:lang w:bidi="fa-IR"/>
        </w:rPr>
      </w:pPr>
    </w:p>
    <w:p w14:paraId="76832192" w14:textId="77777777" w:rsidR="00B91C18" w:rsidRDefault="00B91C18" w:rsidP="00B91C18">
      <w:pPr>
        <w:bidi/>
        <w:rPr>
          <w:rFonts w:ascii="Aptos" w:hAnsi="Aptos"/>
          <w:sz w:val="24"/>
          <w:szCs w:val="24"/>
          <w:rtl/>
          <w:lang w:bidi="fa-IR"/>
        </w:rPr>
      </w:pPr>
    </w:p>
    <w:p w14:paraId="1FD89DEE" w14:textId="0AE4ED7A" w:rsidR="00B91C18" w:rsidRDefault="00B91C18" w:rsidP="00B91C18">
      <w:pPr>
        <w:bidi/>
        <w:rPr>
          <w:rFonts w:ascii="Aptos" w:hAnsi="Aptos"/>
          <w:sz w:val="28"/>
          <w:szCs w:val="28"/>
          <w:lang w:bidi="fa-IR"/>
        </w:rPr>
      </w:pPr>
      <w:r>
        <w:rPr>
          <w:rFonts w:ascii="Aptos" w:hAnsi="Aptos" w:hint="cs"/>
          <w:sz w:val="28"/>
          <w:szCs w:val="28"/>
          <w:rtl/>
          <w:lang w:bidi="fa-IR"/>
        </w:rPr>
        <w:t xml:space="preserve">فایل </w:t>
      </w:r>
      <w:r>
        <w:rPr>
          <w:rFonts w:ascii="Aptos" w:hAnsi="Aptos"/>
          <w:sz w:val="28"/>
          <w:szCs w:val="28"/>
          <w:lang w:bidi="fa-IR"/>
        </w:rPr>
        <w:t>student</w:t>
      </w:r>
    </w:p>
    <w:p w14:paraId="74FDA9E7" w14:textId="356B9CF6" w:rsidR="00B91C18" w:rsidRDefault="00B91C18" w:rsidP="00B91C18">
      <w:pPr>
        <w:bidi/>
        <w:rPr>
          <w:rFonts w:ascii="Aptos" w:hAnsi="Aptos"/>
          <w:sz w:val="24"/>
          <w:szCs w:val="24"/>
          <w:rtl/>
          <w:lang w:bidi="fa-IR"/>
        </w:rPr>
      </w:pPr>
      <w:r>
        <w:rPr>
          <w:rFonts w:ascii="Aptos" w:hAnsi="Aptos" w:hint="cs"/>
          <w:sz w:val="24"/>
          <w:szCs w:val="24"/>
          <w:rtl/>
          <w:lang w:bidi="fa-IR"/>
        </w:rPr>
        <w:t xml:space="preserve">مشابه روتر های قبلی است شامل چهار </w:t>
      </w:r>
      <w:proofErr w:type="spellStart"/>
      <w:r>
        <w:rPr>
          <w:rFonts w:ascii="Aptos" w:hAnsi="Aptos"/>
          <w:sz w:val="24"/>
          <w:szCs w:val="24"/>
          <w:lang w:bidi="fa-IR"/>
        </w:rPr>
        <w:t>api</w:t>
      </w:r>
      <w:proofErr w:type="spellEnd"/>
      <w:r>
        <w:rPr>
          <w:rFonts w:ascii="Aptos" w:hAnsi="Aptos" w:hint="cs"/>
          <w:sz w:val="24"/>
          <w:szCs w:val="24"/>
          <w:rtl/>
          <w:lang w:bidi="fa-IR"/>
        </w:rPr>
        <w:t xml:space="preserve"> برای چهار عملیات گرفتن اطلاعات و ثبت اطلاعات و اپدیت اطلاعات و حذف اطلاعات است </w:t>
      </w:r>
    </w:p>
    <w:p w14:paraId="25F4AE8C" w14:textId="77777777" w:rsidR="00066AF9" w:rsidRDefault="00066AF9" w:rsidP="00066AF9">
      <w:pPr>
        <w:bidi/>
        <w:rPr>
          <w:rFonts w:ascii="Aptos" w:hAnsi="Aptos"/>
          <w:sz w:val="24"/>
          <w:szCs w:val="24"/>
          <w:rtl/>
          <w:lang w:bidi="fa-IR"/>
        </w:rPr>
      </w:pPr>
    </w:p>
    <w:p w14:paraId="3CD5E538" w14:textId="69C7C778" w:rsidR="00066AF9" w:rsidRDefault="00066AF9" w:rsidP="00066AF9">
      <w:pPr>
        <w:bidi/>
        <w:rPr>
          <w:rFonts w:ascii="Aptos" w:hAnsi="Aptos"/>
          <w:sz w:val="28"/>
          <w:szCs w:val="28"/>
          <w:lang w:bidi="fa-IR"/>
        </w:rPr>
      </w:pPr>
      <w:r>
        <w:rPr>
          <w:rFonts w:ascii="Aptos" w:hAnsi="Aptos" w:hint="cs"/>
          <w:sz w:val="28"/>
          <w:szCs w:val="28"/>
          <w:rtl/>
          <w:lang w:bidi="fa-IR"/>
        </w:rPr>
        <w:t xml:space="preserve">فایل </w:t>
      </w:r>
      <w:r>
        <w:rPr>
          <w:rFonts w:ascii="Aptos" w:hAnsi="Aptos"/>
          <w:sz w:val="28"/>
          <w:szCs w:val="28"/>
          <w:lang w:bidi="fa-IR"/>
        </w:rPr>
        <w:t>main</w:t>
      </w:r>
    </w:p>
    <w:p w14:paraId="11B34F85" w14:textId="77777777" w:rsidR="00066AF9" w:rsidRPr="00066AF9" w:rsidRDefault="00066AF9" w:rsidP="0006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66A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6A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include_router</w:t>
      </w:r>
      <w:proofErr w:type="spellEnd"/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66A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course</w:t>
      </w:r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6A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</w:t>
      </w:r>
      <w:proofErr w:type="spellEnd"/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FE66DA" w14:textId="77777777" w:rsidR="00066AF9" w:rsidRPr="00066AF9" w:rsidRDefault="00066AF9" w:rsidP="0006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66A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6A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include_router</w:t>
      </w:r>
      <w:proofErr w:type="spellEnd"/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66A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master</w:t>
      </w:r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6A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</w:t>
      </w:r>
      <w:proofErr w:type="spellEnd"/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BC8241" w14:textId="77777777" w:rsidR="00066AF9" w:rsidRPr="00066AF9" w:rsidRDefault="00066AF9" w:rsidP="0006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066A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6A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include_router</w:t>
      </w:r>
      <w:proofErr w:type="spellEnd"/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66A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6A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</w:t>
      </w:r>
      <w:proofErr w:type="spellEnd"/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D6B8E6" w14:textId="77777777" w:rsidR="00066AF9" w:rsidRDefault="00066AF9" w:rsidP="00066AF9">
      <w:pPr>
        <w:bidi/>
        <w:rPr>
          <w:rFonts w:ascii="Aptos" w:hAnsi="Aptos"/>
          <w:sz w:val="24"/>
          <w:szCs w:val="24"/>
          <w:rtl/>
          <w:lang w:bidi="fa-IR"/>
        </w:rPr>
      </w:pPr>
    </w:p>
    <w:p w14:paraId="4D8BFC6E" w14:textId="6C8AC25E" w:rsidR="00066AF9" w:rsidRDefault="00066AF9" w:rsidP="00066AF9">
      <w:pPr>
        <w:bidi/>
        <w:rPr>
          <w:rtl/>
        </w:rPr>
      </w:pPr>
      <w:r>
        <w:rPr>
          <w:rtl/>
        </w:rPr>
        <w:t>روترهای مربوط به دوره‌ها</w:t>
      </w:r>
      <w:r>
        <w:t xml:space="preserve"> (</w:t>
      </w:r>
      <w:r>
        <w:rPr>
          <w:rStyle w:val="HTMLCode"/>
          <w:rFonts w:eastAsiaTheme="majorEastAsia"/>
        </w:rPr>
        <w:t>course</w:t>
      </w:r>
      <w:r>
        <w:t>)</w:t>
      </w:r>
      <w:r>
        <w:rPr>
          <w:rtl/>
        </w:rPr>
        <w:t>، اساتید</w:t>
      </w:r>
      <w:r>
        <w:t xml:space="preserve"> (</w:t>
      </w:r>
      <w:r>
        <w:rPr>
          <w:rStyle w:val="HTMLCode"/>
          <w:rFonts w:eastAsiaTheme="majorEastAsia"/>
        </w:rPr>
        <w:t>master</w:t>
      </w:r>
      <w:r>
        <w:t xml:space="preserve">) </w:t>
      </w:r>
      <w:r>
        <w:rPr>
          <w:rtl/>
        </w:rPr>
        <w:t>و دانشجویان</w:t>
      </w:r>
      <w:r>
        <w:t xml:space="preserve"> (</w:t>
      </w:r>
      <w:r>
        <w:rPr>
          <w:rStyle w:val="HTMLCode"/>
          <w:rFonts w:eastAsiaTheme="majorEastAsia"/>
        </w:rPr>
        <w:t>student</w:t>
      </w:r>
      <w:r>
        <w:t xml:space="preserve">) </w:t>
      </w:r>
      <w:r>
        <w:rPr>
          <w:rtl/>
        </w:rPr>
        <w:t>به برنامه اضافه می‌شوند</w:t>
      </w:r>
      <w:r>
        <w:t>.</w:t>
      </w:r>
    </w:p>
    <w:p w14:paraId="48B880E9" w14:textId="77777777" w:rsidR="00066AF9" w:rsidRPr="00066AF9" w:rsidRDefault="00066AF9" w:rsidP="0006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6A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6A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long_running_process</w:t>
      </w:r>
      <w:proofErr w:type="spellEnd"/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69365471" w14:textId="77777777" w:rsidR="00066AF9" w:rsidRPr="00066AF9" w:rsidRDefault="00066AF9" w:rsidP="0006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6A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64525F2C" w14:textId="77777777" w:rsidR="00066AF9" w:rsidRPr="00066AF9" w:rsidRDefault="00066AF9" w:rsidP="0006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6A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Simulates a long-running process, allowing interruption with cleanup.</w:t>
      </w:r>
    </w:p>
    <w:p w14:paraId="4719F8F2" w14:textId="77777777" w:rsidR="00066AF9" w:rsidRPr="00066AF9" w:rsidRDefault="00066AF9" w:rsidP="0006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6A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4A702D36" w14:textId="77777777" w:rsidR="00066AF9" w:rsidRPr="00066AF9" w:rsidRDefault="00066AF9" w:rsidP="0006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6A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C834D87" w14:textId="77777777" w:rsidR="00066AF9" w:rsidRPr="00066AF9" w:rsidRDefault="00066AF9" w:rsidP="0006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6A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6A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"Performing a long-running process. Press </w:t>
      </w:r>
      <w:proofErr w:type="spellStart"/>
      <w:r w:rsidRPr="00066A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Ctrl+C</w:t>
      </w:r>
      <w:proofErr w:type="spellEnd"/>
      <w:r w:rsidRPr="00066A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to interrupt."</w:t>
      </w:r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4216DF" w14:textId="77777777" w:rsidR="00066AF9" w:rsidRPr="00066AF9" w:rsidRDefault="00066AF9" w:rsidP="0006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6A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6A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6A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6A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6A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6745941" w14:textId="77777777" w:rsidR="00066AF9" w:rsidRPr="00066AF9" w:rsidRDefault="00066AF9" w:rsidP="0006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66A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6A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sleep</w:t>
      </w:r>
      <w:proofErr w:type="spellEnd"/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6A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90F033" w14:textId="77777777" w:rsidR="00066AF9" w:rsidRPr="00066AF9" w:rsidRDefault="00066AF9" w:rsidP="0006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66A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66A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066A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"Processing</w:t>
      </w:r>
      <w:proofErr w:type="spellEnd"/>
      <w:r w:rsidRPr="00066A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step </w:t>
      </w:r>
      <w:r w:rsidRPr="00066A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66A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6A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6A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6A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66A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5BA958" w14:textId="77777777" w:rsidR="00066AF9" w:rsidRPr="00066AF9" w:rsidRDefault="00066AF9" w:rsidP="0006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6A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6A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KeyboardInterrupt</w:t>
      </w:r>
      <w:proofErr w:type="spellEnd"/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67C867D" w14:textId="77777777" w:rsidR="00066AF9" w:rsidRPr="00066AF9" w:rsidRDefault="00066AF9" w:rsidP="0006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6A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6A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66AF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066AF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066A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Interrupted</w:t>
      </w:r>
      <w:proofErr w:type="spellEnd"/>
      <w:r w:rsidRPr="00066A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 Cleaning up before exiting."</w:t>
      </w:r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2402414" w14:textId="77777777" w:rsidR="00066AF9" w:rsidRPr="00066AF9" w:rsidRDefault="00066AF9" w:rsidP="0006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6A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finally</w:t>
      </w:r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1B4F5B9" w14:textId="77777777" w:rsidR="00066AF9" w:rsidRPr="00066AF9" w:rsidRDefault="00066AF9" w:rsidP="0006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6A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6A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"Exiting the program."</w:t>
      </w:r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3499A3" w14:textId="77777777" w:rsidR="00066AF9" w:rsidRDefault="00066AF9" w:rsidP="00066AF9">
      <w:pPr>
        <w:bidi/>
        <w:rPr>
          <w:rFonts w:ascii="Aptos" w:hAnsi="Aptos"/>
          <w:sz w:val="24"/>
          <w:szCs w:val="24"/>
          <w:rtl/>
          <w:lang w:bidi="fa-IR"/>
        </w:rPr>
      </w:pPr>
    </w:p>
    <w:p w14:paraId="57BBF73D" w14:textId="6A45571D" w:rsidR="00066AF9" w:rsidRDefault="00066AF9" w:rsidP="00066AF9">
      <w:pPr>
        <w:bidi/>
        <w:rPr>
          <w:rFonts w:ascii="Aptos" w:hAnsi="Aptos"/>
          <w:sz w:val="24"/>
          <w:szCs w:val="24"/>
          <w:rtl/>
          <w:lang w:bidi="fa-IR"/>
        </w:rPr>
      </w:pPr>
      <w:r>
        <w:rPr>
          <w:rFonts w:ascii="Aptos" w:hAnsi="Aptos" w:hint="cs"/>
          <w:sz w:val="24"/>
          <w:szCs w:val="24"/>
          <w:rtl/>
          <w:lang w:bidi="fa-IR"/>
        </w:rPr>
        <w:t xml:space="preserve">این تابع یک فرایند طولانی را شبیه سازی می کند تا برنامه به طور صحیح با </w:t>
      </w:r>
      <w:proofErr w:type="spellStart"/>
      <w:r>
        <w:rPr>
          <w:rFonts w:ascii="Aptos" w:hAnsi="Aptos"/>
          <w:sz w:val="24"/>
          <w:szCs w:val="24"/>
          <w:lang w:bidi="fa-IR"/>
        </w:rPr>
        <w:t>ctrl+c</w:t>
      </w:r>
      <w:proofErr w:type="spellEnd"/>
      <w:r>
        <w:rPr>
          <w:rFonts w:ascii="Aptos" w:hAnsi="Aptos" w:hint="cs"/>
          <w:sz w:val="24"/>
          <w:szCs w:val="24"/>
          <w:rtl/>
          <w:lang w:bidi="fa-IR"/>
        </w:rPr>
        <w:t xml:space="preserve"> متوقف شود </w:t>
      </w:r>
    </w:p>
    <w:p w14:paraId="59458D70" w14:textId="77777777" w:rsidR="00066AF9" w:rsidRPr="00066AF9" w:rsidRDefault="00066AF9" w:rsidP="0006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6A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6A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6A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6A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C4FE39E" w14:textId="77777777" w:rsidR="00066AF9" w:rsidRPr="00066AF9" w:rsidRDefault="00066AF9" w:rsidP="0006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6A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FDC0DBE" w14:textId="77777777" w:rsidR="00066AF9" w:rsidRPr="00066AF9" w:rsidRDefault="00066AF9" w:rsidP="0006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66A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uvicorn</w:t>
      </w:r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6A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</w:t>
      </w:r>
      <w:proofErr w:type="spellEnd"/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6A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084110" w14:textId="77777777" w:rsidR="00066AF9" w:rsidRPr="00066AF9" w:rsidRDefault="00066AF9" w:rsidP="0006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6A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66A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KeyboardInterrupt</w:t>
      </w:r>
      <w:proofErr w:type="spellEnd"/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FB4D336" w14:textId="77777777" w:rsidR="00066AF9" w:rsidRPr="00066AF9" w:rsidRDefault="00066AF9" w:rsidP="00066A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66A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long_running_process</w:t>
      </w:r>
      <w:proofErr w:type="spellEnd"/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D693463" w14:textId="77777777" w:rsidR="00066AF9" w:rsidRDefault="00066AF9" w:rsidP="00066AF9">
      <w:pPr>
        <w:bidi/>
        <w:rPr>
          <w:rFonts w:ascii="Aptos" w:hAnsi="Aptos"/>
          <w:sz w:val="24"/>
          <w:szCs w:val="24"/>
          <w:rtl/>
          <w:lang w:bidi="fa-IR"/>
        </w:rPr>
      </w:pPr>
    </w:p>
    <w:p w14:paraId="512ACA4B" w14:textId="008E61F4" w:rsidR="00066AF9" w:rsidRDefault="00066AF9" w:rsidP="00066AF9">
      <w:pPr>
        <w:bidi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rtl/>
          <w14:ligatures w14:val="none"/>
        </w:rPr>
      </w:pPr>
      <w:r>
        <w:rPr>
          <w:rFonts w:ascii="Aptos" w:hAnsi="Aptos" w:hint="cs"/>
          <w:sz w:val="24"/>
          <w:szCs w:val="24"/>
          <w:rtl/>
          <w:lang w:bidi="fa-IR"/>
        </w:rPr>
        <w:t xml:space="preserve">اگر فایل به عنوان یک برنامه اصلی اجرا شود (به صورت اسکریپتی) سرور </w:t>
      </w:r>
      <w:proofErr w:type="spellStart"/>
      <w:r>
        <w:rPr>
          <w:rFonts w:ascii="Aptos" w:hAnsi="Aptos"/>
          <w:sz w:val="24"/>
          <w:szCs w:val="24"/>
          <w:lang w:bidi="fa-IR"/>
        </w:rPr>
        <w:t>uvicorn</w:t>
      </w:r>
      <w:proofErr w:type="spellEnd"/>
      <w:r>
        <w:rPr>
          <w:rFonts w:ascii="Aptos" w:hAnsi="Aptos"/>
          <w:sz w:val="24"/>
          <w:szCs w:val="24"/>
          <w:lang w:bidi="fa-IR"/>
        </w:rPr>
        <w:t xml:space="preserve"> </w:t>
      </w:r>
      <w:r>
        <w:rPr>
          <w:rFonts w:ascii="Aptos" w:hAnsi="Aptos" w:hint="cs"/>
          <w:sz w:val="24"/>
          <w:szCs w:val="24"/>
          <w:rtl/>
          <w:lang w:bidi="fa-IR"/>
        </w:rPr>
        <w:t xml:space="preserve"> برای اجرای </w:t>
      </w:r>
      <w:proofErr w:type="spellStart"/>
      <w:r>
        <w:rPr>
          <w:rFonts w:ascii="Aptos" w:hAnsi="Aptos"/>
          <w:sz w:val="24"/>
          <w:szCs w:val="24"/>
          <w:lang w:bidi="fa-IR"/>
        </w:rPr>
        <w:t>fastapi</w:t>
      </w:r>
      <w:proofErr w:type="spellEnd"/>
      <w:r>
        <w:rPr>
          <w:rFonts w:ascii="Aptos" w:hAnsi="Aptos" w:hint="cs"/>
          <w:sz w:val="24"/>
          <w:szCs w:val="24"/>
          <w:rtl/>
          <w:lang w:bidi="fa-IR"/>
        </w:rPr>
        <w:t xml:space="preserve"> راه اندازی می شود و در غیر این صورت تابع </w:t>
      </w:r>
      <w:proofErr w:type="spellStart"/>
      <w:r w:rsidRPr="00066A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long_running_process</w:t>
      </w:r>
      <w:proofErr w:type="spellEnd"/>
      <w:r w:rsidRPr="00066A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>
        <w:rPr>
          <w:rFonts w:ascii="Consolas" w:eastAsia="Times New Roman" w:hAnsi="Consolas" w:cs="Times New Roman" w:hint="cs"/>
          <w:color w:val="CCCCCC"/>
          <w:kern w:val="0"/>
          <w:sz w:val="21"/>
          <w:szCs w:val="21"/>
          <w:rtl/>
          <w14:ligatures w14:val="none"/>
        </w:rPr>
        <w:t xml:space="preserve"> </w:t>
      </w:r>
      <w:r w:rsidRPr="00066AF9">
        <w:rPr>
          <w:rFonts w:ascii="Consolas" w:eastAsia="Times New Roman" w:hAnsi="Consolas" w:cs="Times New Roman" w:hint="cs"/>
          <w:color w:val="000000" w:themeColor="text1"/>
          <w:kern w:val="0"/>
          <w:sz w:val="24"/>
          <w:szCs w:val="24"/>
          <w:rtl/>
          <w14:ligatures w14:val="none"/>
        </w:rPr>
        <w:t>اجرا می شود تا برنامه</w:t>
      </w:r>
      <w:r w:rsidRPr="00066AF9">
        <w:rPr>
          <w:rFonts w:ascii="Consolas" w:eastAsia="Times New Roman" w:hAnsi="Consolas" w:cs="Times New Roman" w:hint="cs"/>
          <w:color w:val="000000" w:themeColor="text1"/>
          <w:kern w:val="0"/>
          <w:sz w:val="21"/>
          <w:szCs w:val="21"/>
          <w:rtl/>
          <w14:ligatures w14:val="none"/>
        </w:rPr>
        <w:t xml:space="preserve"> </w:t>
      </w:r>
      <w:r>
        <w:rPr>
          <w:rFonts w:ascii="Consolas" w:eastAsia="Times New Roman" w:hAnsi="Consolas" w:cs="Times New Roman" w:hint="cs"/>
          <w:color w:val="000000" w:themeColor="text1"/>
          <w:kern w:val="0"/>
          <w:sz w:val="21"/>
          <w:szCs w:val="21"/>
          <w:rtl/>
          <w14:ligatures w14:val="none"/>
        </w:rPr>
        <w:t>به طورصحیح متوقف میکند .</w:t>
      </w:r>
    </w:p>
    <w:p w14:paraId="38E656E7" w14:textId="34C23989" w:rsidR="00066AF9" w:rsidRDefault="003577BC" w:rsidP="00066AF9">
      <w:pPr>
        <w:bidi/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rtl/>
          <w:lang w:bidi="fa-IR"/>
          <w14:ligatures w14:val="none"/>
        </w:rPr>
      </w:pPr>
      <w:r w:rsidRPr="003577BC">
        <w:rPr>
          <w:rFonts w:ascii="Consolas" w:eastAsia="Times New Roman" w:hAnsi="Consolas" w:cs="Times New Roman" w:hint="cs"/>
          <w:color w:val="000000" w:themeColor="text1"/>
          <w:kern w:val="0"/>
          <w:sz w:val="28"/>
          <w:szCs w:val="28"/>
          <w:rtl/>
          <w:lang w:bidi="fa-IR"/>
          <w14:ligatures w14:val="none"/>
        </w:rPr>
        <w:lastRenderedPageBreak/>
        <w:t xml:space="preserve">فایل </w:t>
      </w:r>
      <w:r w:rsidRPr="003577BC">
        <w:rPr>
          <w:rFonts w:ascii="Consolas" w:eastAsia="Times New Roman" w:hAnsi="Consolas" w:cs="Times New Roman"/>
          <w:color w:val="000000" w:themeColor="text1"/>
          <w:kern w:val="0"/>
          <w:sz w:val="28"/>
          <w:szCs w:val="28"/>
          <w:lang w:bidi="fa-IR"/>
          <w14:ligatures w14:val="none"/>
        </w:rPr>
        <w:t>requirements</w:t>
      </w:r>
    </w:p>
    <w:p w14:paraId="13EF1019" w14:textId="35BFFC5D" w:rsidR="003577BC" w:rsidRPr="003577BC" w:rsidRDefault="003577BC" w:rsidP="003577BC">
      <w:pPr>
        <w:bidi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rtl/>
          <w:lang w:bidi="fa-IR"/>
          <w14:ligatures w14:val="none"/>
        </w:rPr>
      </w:pPr>
      <w:r>
        <w:rPr>
          <w:rFonts w:ascii="Consolas" w:eastAsia="Times New Roman" w:hAnsi="Consolas" w:cs="Times New Roman" w:hint="cs"/>
          <w:color w:val="000000" w:themeColor="text1"/>
          <w:kern w:val="0"/>
          <w:sz w:val="24"/>
          <w:szCs w:val="24"/>
          <w:rtl/>
          <w:lang w:bidi="fa-IR"/>
          <w14:ligatures w14:val="none"/>
        </w:rPr>
        <w:t>با دستور زیر فایل نیازمندی هارو ایجاد می کنیم</w:t>
      </w:r>
    </w:p>
    <w:p w14:paraId="5D074E31" w14:textId="553D7049" w:rsidR="003577BC" w:rsidRPr="00066AF9" w:rsidRDefault="003577BC" w:rsidP="003577BC">
      <w:pPr>
        <w:bidi/>
        <w:rPr>
          <w:rFonts w:ascii="Aptos" w:hAnsi="Aptos" w:hint="cs"/>
          <w:sz w:val="24"/>
          <w:szCs w:val="24"/>
          <w:rtl/>
          <w:lang w:bidi="fa-IR"/>
        </w:rPr>
      </w:pPr>
    </w:p>
    <w:p w14:paraId="45C5426E" w14:textId="095E0119" w:rsidR="00194993" w:rsidRPr="00194993" w:rsidRDefault="003577BC" w:rsidP="00194993">
      <w:pPr>
        <w:bidi/>
        <w:rPr>
          <w:rFonts w:ascii="Aptos" w:hAnsi="Aptos" w:hint="cs"/>
          <w:sz w:val="24"/>
          <w:szCs w:val="24"/>
          <w:rtl/>
          <w:lang w:bidi="fa-IR"/>
        </w:rPr>
      </w:pPr>
      <w:r>
        <w:rPr>
          <w:rFonts w:ascii="Consolas" w:eastAsia="Times New Roman" w:hAnsi="Consolas" w:cs="Times New Roman"/>
          <w:noProof/>
          <w:color w:val="000000" w:themeColor="text1"/>
          <w:kern w:val="0"/>
          <w:sz w:val="24"/>
          <w:szCs w:val="24"/>
          <w:rtl/>
          <w:lang w:val="fa-IR" w:bidi="fa-IR"/>
        </w:rPr>
        <w:drawing>
          <wp:inline distT="0" distB="0" distL="0" distR="0" wp14:anchorId="765CCB5C" wp14:editId="60F279DD">
            <wp:extent cx="4754880" cy="472440"/>
            <wp:effectExtent l="0" t="0" r="7620" b="3810"/>
            <wp:docPr id="111238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89563" name="Picture 11123895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237" cy="4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4416" w14:textId="0C41F078" w:rsidR="00FE5859" w:rsidRDefault="003577BC" w:rsidP="00FE5859">
      <w:pPr>
        <w:bidi/>
        <w:rPr>
          <w:rFonts w:ascii="Aptos" w:hAnsi="Aptos"/>
          <w:sz w:val="28"/>
          <w:szCs w:val="28"/>
          <w:lang w:bidi="fa-IR"/>
        </w:rPr>
      </w:pPr>
      <w:r>
        <w:rPr>
          <w:rFonts w:ascii="Aptos" w:hAnsi="Aptos" w:hint="cs"/>
          <w:sz w:val="28"/>
          <w:szCs w:val="28"/>
          <w:rtl/>
          <w:lang w:bidi="fa-IR"/>
        </w:rPr>
        <w:t xml:space="preserve">فایل </w:t>
      </w:r>
      <w:proofErr w:type="spellStart"/>
      <w:r>
        <w:rPr>
          <w:rFonts w:ascii="Aptos" w:hAnsi="Aptos"/>
          <w:sz w:val="28"/>
          <w:szCs w:val="28"/>
          <w:lang w:bidi="fa-IR"/>
        </w:rPr>
        <w:t>Dockerfile</w:t>
      </w:r>
      <w:proofErr w:type="spellEnd"/>
    </w:p>
    <w:p w14:paraId="5F01400F" w14:textId="77777777" w:rsidR="00874ED7" w:rsidRPr="00874ED7" w:rsidRDefault="00874ED7" w:rsidP="0087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4E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7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4ED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python</w:t>
      </w:r>
      <w:r w:rsidRPr="0087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7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3.12.0</w:t>
      </w:r>
    </w:p>
    <w:p w14:paraId="4E0355EA" w14:textId="77777777" w:rsidR="00874ED7" w:rsidRPr="00874ED7" w:rsidRDefault="00874ED7" w:rsidP="00874ED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03E35F" w14:textId="77777777" w:rsidR="00874ED7" w:rsidRPr="00874ED7" w:rsidRDefault="00874ED7" w:rsidP="0087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4E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ENV</w:t>
      </w:r>
      <w:r w:rsidRPr="0087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PYTHONDONTWRITEBYTECODE</w:t>
      </w:r>
      <w:r w:rsidRPr="0087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</w:p>
    <w:p w14:paraId="3D36ACE5" w14:textId="77777777" w:rsidR="00874ED7" w:rsidRPr="00874ED7" w:rsidRDefault="00874ED7" w:rsidP="0087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93B0EB" w14:textId="77777777" w:rsidR="00874ED7" w:rsidRPr="00874ED7" w:rsidRDefault="00874ED7" w:rsidP="0087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4E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ENV</w:t>
      </w:r>
      <w:r w:rsidRPr="0087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PYTHONUNBUFFERED</w:t>
      </w:r>
      <w:r w:rsidRPr="00874E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</w:p>
    <w:p w14:paraId="3DF71E82" w14:textId="77777777" w:rsidR="00874ED7" w:rsidRPr="00874ED7" w:rsidRDefault="00874ED7" w:rsidP="0087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5A33DF" w14:textId="77777777" w:rsidR="00874ED7" w:rsidRPr="00874ED7" w:rsidRDefault="00874ED7" w:rsidP="0087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4E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COPY</w:t>
      </w:r>
      <w:r w:rsidRPr="0087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requirements.txt</w:t>
      </w:r>
      <w:r w:rsidRPr="0087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.</w:t>
      </w:r>
    </w:p>
    <w:p w14:paraId="3B84D943" w14:textId="77777777" w:rsidR="00874ED7" w:rsidRPr="00874ED7" w:rsidRDefault="00874ED7" w:rsidP="0087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4E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RUN</w:t>
      </w:r>
      <w:r w:rsidRPr="0087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python</w:t>
      </w:r>
      <w:r w:rsidRPr="0087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-m</w:t>
      </w:r>
      <w:r w:rsidRPr="0087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pip</w:t>
      </w:r>
      <w:r w:rsidRPr="0087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install</w:t>
      </w:r>
      <w:r w:rsidRPr="0087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-r</w:t>
      </w:r>
      <w:r w:rsidRPr="0087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requirements.txt</w:t>
      </w:r>
    </w:p>
    <w:p w14:paraId="728FC4B7" w14:textId="77777777" w:rsidR="00874ED7" w:rsidRPr="00874ED7" w:rsidRDefault="00874ED7" w:rsidP="0087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7A9778" w14:textId="77777777" w:rsidR="00874ED7" w:rsidRPr="00874ED7" w:rsidRDefault="00874ED7" w:rsidP="0087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4E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WORKDIR</w:t>
      </w:r>
      <w:r w:rsidRPr="0087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/app</w:t>
      </w:r>
    </w:p>
    <w:p w14:paraId="4A119B27" w14:textId="77777777" w:rsidR="00874ED7" w:rsidRPr="00874ED7" w:rsidRDefault="00874ED7" w:rsidP="0087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4E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COPY</w:t>
      </w:r>
      <w:r w:rsidRPr="0087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.</w:t>
      </w:r>
      <w:r w:rsidRPr="0087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/app</w:t>
      </w:r>
    </w:p>
    <w:p w14:paraId="207A08BA" w14:textId="77777777" w:rsidR="00874ED7" w:rsidRPr="00874ED7" w:rsidRDefault="00874ED7" w:rsidP="00874ED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AD8E15" w14:textId="77777777" w:rsidR="00874ED7" w:rsidRPr="00874ED7" w:rsidRDefault="00874ED7" w:rsidP="0087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4E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RUN</w:t>
      </w:r>
      <w:r w:rsidRPr="0087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7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adduser</w:t>
      </w:r>
      <w:proofErr w:type="spellEnd"/>
      <w:r w:rsidRPr="0087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-u</w:t>
      </w:r>
      <w:r w:rsidRPr="0087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5678</w:t>
      </w:r>
      <w:r w:rsidRPr="0087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--disabled-password</w:t>
      </w:r>
      <w:r w:rsidRPr="0087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</w:t>
      </w:r>
      <w:proofErr w:type="spellStart"/>
      <w:r w:rsidRPr="0087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gecos</w:t>
      </w:r>
      <w:proofErr w:type="spellEnd"/>
      <w:r w:rsidRPr="0087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7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7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appuser</w:t>
      </w:r>
      <w:proofErr w:type="spellEnd"/>
      <w:r w:rsidRPr="0087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&amp;&amp;</w:t>
      </w:r>
      <w:r w:rsidRPr="0087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7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chown</w:t>
      </w:r>
      <w:proofErr w:type="spellEnd"/>
      <w:r w:rsidRPr="0087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-R</w:t>
      </w:r>
      <w:r w:rsidRPr="0087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7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appuser</w:t>
      </w:r>
      <w:proofErr w:type="spellEnd"/>
      <w:r w:rsidRPr="0087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/app</w:t>
      </w:r>
    </w:p>
    <w:p w14:paraId="11306C30" w14:textId="77777777" w:rsidR="00874ED7" w:rsidRPr="00874ED7" w:rsidRDefault="00874ED7" w:rsidP="0087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4E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USER</w:t>
      </w:r>
      <w:r w:rsidRPr="0087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7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appuser</w:t>
      </w:r>
      <w:proofErr w:type="spellEnd"/>
    </w:p>
    <w:p w14:paraId="09B31587" w14:textId="77777777" w:rsidR="00874ED7" w:rsidRPr="00874ED7" w:rsidRDefault="00874ED7" w:rsidP="0087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4D9657" w14:textId="77777777" w:rsidR="00874ED7" w:rsidRPr="00874ED7" w:rsidRDefault="00874ED7" w:rsidP="0087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4E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EXPOSE</w:t>
      </w:r>
      <w:r w:rsidRPr="0087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8000</w:t>
      </w:r>
    </w:p>
    <w:p w14:paraId="598D4738" w14:textId="77777777" w:rsidR="00874ED7" w:rsidRPr="00874ED7" w:rsidRDefault="00874ED7" w:rsidP="0087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F2115A" w14:textId="77777777" w:rsidR="00874ED7" w:rsidRPr="00874ED7" w:rsidRDefault="00874ED7" w:rsidP="00874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4ED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CMD</w:t>
      </w:r>
      <w:r w:rsidRPr="0087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[</w:t>
      </w:r>
      <w:r w:rsidRPr="0087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7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uvicorn</w:t>
      </w:r>
      <w:proofErr w:type="spellEnd"/>
      <w:r w:rsidRPr="0087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7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,</w:t>
      </w:r>
      <w:r w:rsidRPr="0087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7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main:app</w:t>
      </w:r>
      <w:proofErr w:type="spellEnd"/>
      <w:r w:rsidRPr="0087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7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,</w:t>
      </w:r>
      <w:r w:rsidRPr="0087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"--host"</w:t>
      </w:r>
      <w:r w:rsidRPr="0087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,</w:t>
      </w:r>
      <w:r w:rsidRPr="0087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"0.0.0.0"</w:t>
      </w:r>
      <w:r w:rsidRPr="0087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,</w:t>
      </w:r>
      <w:r w:rsidRPr="0087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"--port"</w:t>
      </w:r>
      <w:r w:rsidRPr="0087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,</w:t>
      </w:r>
      <w:r w:rsidRPr="00874E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4E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"8000"</w:t>
      </w:r>
      <w:r w:rsidRPr="00874E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]</w:t>
      </w:r>
    </w:p>
    <w:p w14:paraId="642F8429" w14:textId="5BB528CA" w:rsidR="003577BC" w:rsidRDefault="00874ED7" w:rsidP="003577BC">
      <w:pPr>
        <w:bidi/>
        <w:rPr>
          <w:rFonts w:ascii="Aptos" w:hAnsi="Aptos"/>
          <w:sz w:val="24"/>
          <w:szCs w:val="24"/>
          <w:rtl/>
          <w:lang w:bidi="fa-IR"/>
        </w:rPr>
      </w:pPr>
      <w:r>
        <w:rPr>
          <w:rFonts w:ascii="Aptos" w:hAnsi="Aptos"/>
          <w:sz w:val="24"/>
          <w:szCs w:val="24"/>
          <w:lang w:bidi="fa-IR"/>
        </w:rPr>
        <w:br/>
        <w:t xml:space="preserve"> </w:t>
      </w:r>
      <w:r>
        <w:rPr>
          <w:rFonts w:ascii="Aptos" w:hAnsi="Aptos" w:hint="cs"/>
          <w:sz w:val="24"/>
          <w:szCs w:val="24"/>
          <w:rtl/>
          <w:lang w:bidi="fa-IR"/>
        </w:rPr>
        <w:t xml:space="preserve">در این داکرفایل ابتدا از ایمیج رسمی پایتون استفاده می کنیم ، با اولین دستور </w:t>
      </w:r>
      <w:r>
        <w:rPr>
          <w:rFonts w:ascii="Aptos" w:hAnsi="Aptos"/>
          <w:sz w:val="24"/>
          <w:szCs w:val="24"/>
          <w:lang w:bidi="fa-IR"/>
        </w:rPr>
        <w:t>ENV</w:t>
      </w:r>
      <w:r>
        <w:rPr>
          <w:rFonts w:ascii="Aptos" w:hAnsi="Aptos" w:hint="cs"/>
          <w:sz w:val="24"/>
          <w:szCs w:val="24"/>
          <w:rtl/>
          <w:lang w:bidi="fa-IR"/>
        </w:rPr>
        <w:t xml:space="preserve"> مانع از نوشتن فایل های </w:t>
      </w:r>
      <w:r>
        <w:rPr>
          <w:rFonts w:ascii="Aptos" w:hAnsi="Aptos"/>
          <w:sz w:val="24"/>
          <w:szCs w:val="24"/>
          <w:lang w:bidi="fa-IR"/>
        </w:rPr>
        <w:t xml:space="preserve">bytecode </w:t>
      </w:r>
      <w:r>
        <w:rPr>
          <w:rFonts w:ascii="Aptos" w:hAnsi="Aptos" w:hint="cs"/>
          <w:sz w:val="24"/>
          <w:szCs w:val="24"/>
          <w:rtl/>
          <w:lang w:bidi="fa-IR"/>
        </w:rPr>
        <w:t xml:space="preserve"> می شویم و دومین دستور</w:t>
      </w:r>
      <w:r>
        <w:rPr>
          <w:rFonts w:ascii="Aptos" w:hAnsi="Aptos"/>
          <w:sz w:val="24"/>
          <w:szCs w:val="24"/>
          <w:lang w:bidi="fa-IR"/>
        </w:rPr>
        <w:t>ENV</w:t>
      </w:r>
      <w:r>
        <w:rPr>
          <w:rFonts w:ascii="Aptos" w:hAnsi="Aptos" w:hint="cs"/>
          <w:sz w:val="24"/>
          <w:szCs w:val="24"/>
          <w:rtl/>
          <w:lang w:bidi="fa-IR"/>
        </w:rPr>
        <w:t xml:space="preserve"> خروجی پایتون را بدون بافر نمایش می دهد ، در دو خط  بعدی فایل نیازمندی ها به دایرکتوری کانتینر کپی می شود و نیازمندی ها را نصب می کند ، در دو خط بعدی دایرکتوری کاری را به </w:t>
      </w:r>
      <w:r>
        <w:rPr>
          <w:rFonts w:ascii="Aptos" w:hAnsi="Aptos"/>
          <w:sz w:val="24"/>
          <w:szCs w:val="24"/>
          <w:lang w:bidi="fa-IR"/>
        </w:rPr>
        <w:t>/app</w:t>
      </w:r>
      <w:r>
        <w:rPr>
          <w:rFonts w:ascii="Aptos" w:hAnsi="Aptos" w:hint="cs"/>
          <w:sz w:val="24"/>
          <w:szCs w:val="24"/>
          <w:rtl/>
          <w:lang w:bidi="fa-IR"/>
        </w:rPr>
        <w:t xml:space="preserve"> تغییر می دهد و تمام فایل ها ودایرکتوری های موجود در مسیرفعلی را در </w:t>
      </w:r>
      <w:r>
        <w:rPr>
          <w:rFonts w:ascii="Aptos" w:hAnsi="Aptos"/>
          <w:sz w:val="24"/>
          <w:szCs w:val="24"/>
          <w:lang w:bidi="fa-IR"/>
        </w:rPr>
        <w:t>/app</w:t>
      </w:r>
      <w:r>
        <w:rPr>
          <w:rFonts w:ascii="Aptos" w:hAnsi="Aptos" w:hint="cs"/>
          <w:sz w:val="24"/>
          <w:szCs w:val="24"/>
          <w:rtl/>
          <w:lang w:bidi="fa-IR"/>
        </w:rPr>
        <w:t xml:space="preserve"> ایمیج کپی می کند </w:t>
      </w:r>
    </w:p>
    <w:p w14:paraId="792F1B17" w14:textId="4D9A098B" w:rsidR="00874ED7" w:rsidRDefault="00874ED7" w:rsidP="00874ED7">
      <w:pPr>
        <w:bidi/>
        <w:rPr>
          <w:ins w:id="0" w:author="hosein molaei" w:date="2024-07-08T10:18:00Z" w16du:dateUtc="2024-07-08T06:48:00Z"/>
          <w:rFonts w:ascii="Aptos" w:hAnsi="Aptos"/>
          <w:sz w:val="24"/>
          <w:szCs w:val="24"/>
          <w:rtl/>
          <w:lang w:bidi="fa-IR"/>
        </w:rPr>
      </w:pPr>
      <w:r>
        <w:rPr>
          <w:rFonts w:ascii="Aptos" w:hAnsi="Aptos" w:hint="cs"/>
          <w:sz w:val="24"/>
          <w:szCs w:val="24"/>
          <w:rtl/>
          <w:lang w:bidi="fa-IR"/>
        </w:rPr>
        <w:t xml:space="preserve">در دو خط بعدی یک کاربر با نام </w:t>
      </w:r>
      <w:proofErr w:type="spellStart"/>
      <w:r>
        <w:rPr>
          <w:rFonts w:ascii="Aptos" w:hAnsi="Aptos"/>
          <w:sz w:val="24"/>
          <w:szCs w:val="24"/>
          <w:lang w:bidi="fa-IR"/>
        </w:rPr>
        <w:t>appuser</w:t>
      </w:r>
      <w:proofErr w:type="spellEnd"/>
      <w:r>
        <w:rPr>
          <w:rFonts w:ascii="Aptos" w:hAnsi="Aptos"/>
          <w:sz w:val="24"/>
          <w:szCs w:val="24"/>
          <w:lang w:bidi="fa-IR"/>
        </w:rPr>
        <w:t xml:space="preserve"> </w:t>
      </w:r>
      <w:r>
        <w:rPr>
          <w:rFonts w:ascii="Aptos" w:hAnsi="Aptos" w:hint="cs"/>
          <w:sz w:val="24"/>
          <w:szCs w:val="24"/>
          <w:rtl/>
          <w:lang w:bidi="fa-IR"/>
        </w:rPr>
        <w:t xml:space="preserve"> ایجاد کرده و مالکیت دایرکتوری  را به ان</w:t>
      </w:r>
      <w:ins w:id="1" w:author="hosein molaei" w:date="2024-07-08T10:17:00Z" w16du:dateUtc="2024-07-08T06:47:00Z">
        <w:r>
          <w:rPr>
            <w:rFonts w:ascii="Aptos" w:hAnsi="Aptos" w:hint="cs"/>
            <w:sz w:val="24"/>
            <w:szCs w:val="24"/>
            <w:rtl/>
            <w:lang w:bidi="fa-IR"/>
          </w:rPr>
          <w:t xml:space="preserve"> </w:t>
        </w:r>
      </w:ins>
      <w:r>
        <w:rPr>
          <w:rFonts w:ascii="Aptos" w:hAnsi="Aptos" w:hint="cs"/>
          <w:sz w:val="24"/>
          <w:szCs w:val="24"/>
          <w:rtl/>
          <w:lang w:bidi="fa-IR"/>
        </w:rPr>
        <w:t>اختصاص</w:t>
      </w:r>
      <w:ins w:id="2" w:author="hosein molaei" w:date="2024-07-08T10:17:00Z" w16du:dateUtc="2024-07-08T06:47:00Z">
        <w:r>
          <w:rPr>
            <w:rFonts w:ascii="Aptos" w:hAnsi="Aptos" w:hint="cs"/>
            <w:sz w:val="24"/>
            <w:szCs w:val="24"/>
            <w:rtl/>
            <w:lang w:bidi="fa-IR"/>
          </w:rPr>
          <w:t xml:space="preserve"> می دهد ، </w:t>
        </w:r>
      </w:ins>
      <w:ins w:id="3" w:author="hosein molaei" w:date="2024-07-08T10:18:00Z" w16du:dateUtc="2024-07-08T06:48:00Z">
        <w:r>
          <w:rPr>
            <w:rFonts w:ascii="Aptos" w:hAnsi="Aptos" w:hint="cs"/>
            <w:sz w:val="24"/>
            <w:szCs w:val="24"/>
            <w:rtl/>
            <w:lang w:bidi="fa-IR"/>
          </w:rPr>
          <w:t xml:space="preserve">کاربر فعلی را به </w:t>
        </w:r>
        <w:proofErr w:type="spellStart"/>
        <w:r>
          <w:rPr>
            <w:rFonts w:ascii="Aptos" w:hAnsi="Aptos"/>
            <w:sz w:val="24"/>
            <w:szCs w:val="24"/>
            <w:lang w:bidi="fa-IR"/>
          </w:rPr>
          <w:t>appuser</w:t>
        </w:r>
        <w:proofErr w:type="spellEnd"/>
        <w:r>
          <w:rPr>
            <w:rFonts w:ascii="Aptos" w:hAnsi="Aptos"/>
            <w:sz w:val="24"/>
            <w:szCs w:val="24"/>
            <w:lang w:bidi="fa-IR"/>
          </w:rPr>
          <w:t xml:space="preserve"> </w:t>
        </w:r>
        <w:r>
          <w:rPr>
            <w:rFonts w:ascii="Aptos" w:hAnsi="Aptos" w:hint="cs"/>
            <w:sz w:val="24"/>
            <w:szCs w:val="24"/>
            <w:rtl/>
            <w:lang w:bidi="fa-IR"/>
          </w:rPr>
          <w:t xml:space="preserve"> تغییر می دهد تا از این به بعد دستورات به عنوان این کاربر انجام شوند </w:t>
        </w:r>
      </w:ins>
    </w:p>
    <w:p w14:paraId="527B544D" w14:textId="77777777" w:rsidR="005C231E" w:rsidRDefault="005C231E" w:rsidP="00874ED7">
      <w:pPr>
        <w:bidi/>
        <w:rPr>
          <w:ins w:id="4" w:author="hosein molaei" w:date="2024-07-08T10:20:00Z" w16du:dateUtc="2024-07-08T06:50:00Z"/>
          <w:rFonts w:ascii="Aptos" w:hAnsi="Aptos"/>
          <w:sz w:val="24"/>
          <w:szCs w:val="24"/>
          <w:rtl/>
          <w:lang w:bidi="fa-IR"/>
        </w:rPr>
      </w:pPr>
      <w:ins w:id="5" w:author="hosein molaei" w:date="2024-07-08T10:19:00Z" w16du:dateUtc="2024-07-08T06:49:00Z">
        <w:r>
          <w:rPr>
            <w:rFonts w:ascii="Aptos" w:hAnsi="Aptos" w:hint="cs"/>
            <w:sz w:val="24"/>
            <w:szCs w:val="24"/>
            <w:rtl/>
            <w:lang w:bidi="fa-IR"/>
          </w:rPr>
          <w:t>پورت 8000 برای دسترسی برنامه به وب بازمی کنیم و با خط اخر و دست</w:t>
        </w:r>
      </w:ins>
      <w:ins w:id="6" w:author="hosein molaei" w:date="2024-07-08T10:20:00Z" w16du:dateUtc="2024-07-08T06:50:00Z">
        <w:r>
          <w:rPr>
            <w:rFonts w:ascii="Aptos" w:hAnsi="Aptos" w:hint="cs"/>
            <w:sz w:val="24"/>
            <w:szCs w:val="24"/>
            <w:rtl/>
            <w:lang w:bidi="fa-IR"/>
          </w:rPr>
          <w:t xml:space="preserve">ور اجرایی برای راه اندازی </w:t>
        </w:r>
        <w:proofErr w:type="spellStart"/>
        <w:r>
          <w:rPr>
            <w:rFonts w:ascii="Aptos" w:hAnsi="Aptos"/>
            <w:sz w:val="24"/>
            <w:szCs w:val="24"/>
            <w:lang w:bidi="fa-IR"/>
          </w:rPr>
          <w:t>uvicorn</w:t>
        </w:r>
        <w:proofErr w:type="spellEnd"/>
        <w:r>
          <w:rPr>
            <w:rFonts w:ascii="Aptos" w:hAnsi="Aptos"/>
            <w:sz w:val="24"/>
            <w:szCs w:val="24"/>
            <w:lang w:bidi="fa-IR"/>
          </w:rPr>
          <w:t xml:space="preserve"> </w:t>
        </w:r>
        <w:r>
          <w:rPr>
            <w:rFonts w:ascii="Aptos" w:hAnsi="Aptos" w:hint="cs"/>
            <w:sz w:val="24"/>
            <w:szCs w:val="24"/>
            <w:rtl/>
            <w:lang w:bidi="fa-IR"/>
          </w:rPr>
          <w:t xml:space="preserve"> و درنتیجه برنامه </w:t>
        </w:r>
        <w:proofErr w:type="spellStart"/>
        <w:r>
          <w:rPr>
            <w:rFonts w:ascii="Aptos" w:hAnsi="Aptos"/>
            <w:sz w:val="24"/>
            <w:szCs w:val="24"/>
            <w:lang w:bidi="fa-IR"/>
          </w:rPr>
          <w:t>fastapi</w:t>
        </w:r>
        <w:proofErr w:type="spellEnd"/>
        <w:r>
          <w:rPr>
            <w:rFonts w:ascii="Aptos" w:hAnsi="Aptos"/>
            <w:sz w:val="24"/>
            <w:szCs w:val="24"/>
            <w:lang w:bidi="fa-IR"/>
          </w:rPr>
          <w:t xml:space="preserve"> </w:t>
        </w:r>
        <w:r>
          <w:rPr>
            <w:rFonts w:ascii="Aptos" w:hAnsi="Aptos" w:hint="cs"/>
            <w:sz w:val="24"/>
            <w:szCs w:val="24"/>
            <w:rtl/>
            <w:lang w:bidi="fa-IR"/>
          </w:rPr>
          <w:t xml:space="preserve"> را اجرامی کند .</w:t>
        </w:r>
      </w:ins>
    </w:p>
    <w:p w14:paraId="2FF1F1C6" w14:textId="77777777" w:rsidR="005C231E" w:rsidRDefault="005C231E" w:rsidP="005C231E">
      <w:pPr>
        <w:bidi/>
        <w:rPr>
          <w:rFonts w:ascii="Aptos" w:hAnsi="Aptos"/>
          <w:sz w:val="28"/>
          <w:szCs w:val="28"/>
          <w:rtl/>
          <w:lang w:bidi="fa-IR"/>
        </w:rPr>
      </w:pPr>
    </w:p>
    <w:p w14:paraId="5CD022B1" w14:textId="77777777" w:rsidR="005C231E" w:rsidRDefault="005C231E" w:rsidP="005C231E">
      <w:pPr>
        <w:bidi/>
        <w:rPr>
          <w:ins w:id="7" w:author="hosein molaei" w:date="2024-07-08T10:23:00Z" w16du:dateUtc="2024-07-08T06:53:00Z"/>
          <w:rFonts w:ascii="Aptos" w:hAnsi="Aptos"/>
          <w:sz w:val="28"/>
          <w:szCs w:val="28"/>
          <w:rtl/>
          <w:lang w:bidi="fa-IR"/>
        </w:rPr>
      </w:pPr>
    </w:p>
    <w:p w14:paraId="3530CAFF" w14:textId="24D2396E" w:rsidR="00874ED7" w:rsidRDefault="005C231E" w:rsidP="005C231E">
      <w:pPr>
        <w:bidi/>
        <w:rPr>
          <w:ins w:id="8" w:author="hosein molaei" w:date="2024-07-08T10:23:00Z" w16du:dateUtc="2024-07-08T06:53:00Z"/>
          <w:rFonts w:ascii="Aptos" w:hAnsi="Aptos"/>
          <w:sz w:val="28"/>
          <w:szCs w:val="28"/>
          <w:rtl/>
          <w:lang w:bidi="fa-IR"/>
        </w:rPr>
      </w:pPr>
      <w:ins w:id="9" w:author="hosein molaei" w:date="2024-07-08T10:22:00Z" w16du:dateUtc="2024-07-08T06:52:00Z">
        <w:r w:rsidRPr="005C231E">
          <w:rPr>
            <w:rFonts w:ascii="Aptos" w:hAnsi="Aptos"/>
            <w:sz w:val="28"/>
            <w:szCs w:val="28"/>
            <w:lang w:bidi="fa-IR"/>
            <w:rPrChange w:id="10" w:author="hosein molaei" w:date="2024-07-08T10:23:00Z" w16du:dateUtc="2024-07-08T06:53:00Z">
              <w:rPr>
                <w:rFonts w:ascii="Aptos" w:hAnsi="Aptos"/>
                <w:sz w:val="24"/>
                <w:szCs w:val="24"/>
                <w:lang w:bidi="fa-IR"/>
              </w:rPr>
            </w:rPrChange>
          </w:rPr>
          <w:lastRenderedPageBreak/>
          <w:t>docker-</w:t>
        </w:r>
        <w:proofErr w:type="spellStart"/>
        <w:r w:rsidRPr="005C231E">
          <w:rPr>
            <w:rFonts w:ascii="Aptos" w:hAnsi="Aptos"/>
            <w:sz w:val="28"/>
            <w:szCs w:val="28"/>
            <w:lang w:bidi="fa-IR"/>
            <w:rPrChange w:id="11" w:author="hosein molaei" w:date="2024-07-08T10:23:00Z" w16du:dateUtc="2024-07-08T06:53:00Z">
              <w:rPr>
                <w:rFonts w:ascii="Aptos" w:hAnsi="Aptos"/>
                <w:sz w:val="24"/>
                <w:szCs w:val="24"/>
                <w:lang w:bidi="fa-IR"/>
              </w:rPr>
            </w:rPrChange>
          </w:rPr>
          <w:t>compose.yml</w:t>
        </w:r>
      </w:ins>
      <w:proofErr w:type="spellEnd"/>
      <w:ins w:id="12" w:author="hosein molaei" w:date="2024-07-08T10:19:00Z" w16du:dateUtc="2024-07-08T06:49:00Z">
        <w:r w:rsidRPr="005C231E">
          <w:rPr>
            <w:rFonts w:ascii="Aptos" w:hAnsi="Aptos" w:hint="cs"/>
            <w:sz w:val="28"/>
            <w:szCs w:val="28"/>
            <w:rtl/>
            <w:lang w:bidi="fa-IR"/>
            <w:rPrChange w:id="13" w:author="hosein molaei" w:date="2024-07-08T10:23:00Z" w16du:dateUtc="2024-07-08T06:53:00Z">
              <w:rPr>
                <w:rFonts w:ascii="Aptos" w:hAnsi="Aptos" w:hint="cs"/>
                <w:sz w:val="24"/>
                <w:szCs w:val="24"/>
                <w:rtl/>
                <w:lang w:bidi="fa-IR"/>
              </w:rPr>
            </w:rPrChange>
          </w:rPr>
          <w:t xml:space="preserve"> </w:t>
        </w:r>
      </w:ins>
    </w:p>
    <w:p w14:paraId="12EA4348" w14:textId="77777777" w:rsidR="005C231E" w:rsidRPr="005C231E" w:rsidRDefault="005C231E" w:rsidP="005C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23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version</w:t>
      </w:r>
      <w:r w:rsidRPr="005C23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C23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'3.8'</w:t>
      </w:r>
    </w:p>
    <w:p w14:paraId="4023E56B" w14:textId="77777777" w:rsidR="005C231E" w:rsidRPr="005C231E" w:rsidRDefault="005C231E" w:rsidP="005C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24FF8E" w14:textId="77777777" w:rsidR="005C231E" w:rsidRPr="005C231E" w:rsidRDefault="005C231E" w:rsidP="005C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23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services</w:t>
      </w:r>
      <w:r w:rsidRPr="005C23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26CC193" w14:textId="77777777" w:rsidR="005C231E" w:rsidRPr="005C231E" w:rsidRDefault="005C231E" w:rsidP="005C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23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C23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app</w:t>
      </w:r>
      <w:r w:rsidRPr="005C23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14B202F" w14:textId="77777777" w:rsidR="005C231E" w:rsidRPr="005C231E" w:rsidRDefault="005C231E" w:rsidP="005C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23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23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image</w:t>
      </w:r>
      <w:r w:rsidRPr="005C23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C23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</w:t>
      </w:r>
    </w:p>
    <w:p w14:paraId="4A1E879C" w14:textId="77777777" w:rsidR="005C231E" w:rsidRPr="005C231E" w:rsidRDefault="005C231E" w:rsidP="005C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23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23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build</w:t>
      </w:r>
      <w:r w:rsidRPr="005C23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0455207" w14:textId="77777777" w:rsidR="005C231E" w:rsidRPr="005C231E" w:rsidRDefault="005C231E" w:rsidP="005C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23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C23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context</w:t>
      </w:r>
      <w:r w:rsidRPr="005C23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C23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.</w:t>
      </w:r>
    </w:p>
    <w:p w14:paraId="4E688EAA" w14:textId="77777777" w:rsidR="005C231E" w:rsidRPr="005C231E" w:rsidRDefault="005C231E" w:rsidP="005C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23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5C23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dockerfile</w:t>
      </w:r>
      <w:proofErr w:type="spellEnd"/>
      <w:r w:rsidRPr="005C23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C23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./</w:t>
      </w:r>
      <w:proofErr w:type="spellStart"/>
      <w:r w:rsidRPr="005C23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Dockerfile</w:t>
      </w:r>
      <w:proofErr w:type="spellEnd"/>
    </w:p>
    <w:p w14:paraId="1C35EB79" w14:textId="77777777" w:rsidR="005C231E" w:rsidRPr="005C231E" w:rsidRDefault="005C231E" w:rsidP="005C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23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23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ports</w:t>
      </w:r>
      <w:r w:rsidRPr="005C23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B974105" w14:textId="77777777" w:rsidR="005C231E" w:rsidRPr="005C231E" w:rsidRDefault="005C231E" w:rsidP="005C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23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- </w:t>
      </w:r>
      <w:r w:rsidRPr="005C23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8000:8000</w:t>
      </w:r>
    </w:p>
    <w:p w14:paraId="54A64245" w14:textId="77777777" w:rsidR="005C231E" w:rsidRPr="005C231E" w:rsidRDefault="005C231E" w:rsidP="005C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23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C23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depends_on</w:t>
      </w:r>
      <w:proofErr w:type="spellEnd"/>
      <w:r w:rsidRPr="005C23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94928A9" w14:textId="77777777" w:rsidR="005C231E" w:rsidRPr="005C231E" w:rsidRDefault="005C231E" w:rsidP="005C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23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- </w:t>
      </w:r>
      <w:proofErr w:type="spellStart"/>
      <w:r w:rsidRPr="005C23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db</w:t>
      </w:r>
      <w:proofErr w:type="spellEnd"/>
    </w:p>
    <w:p w14:paraId="56A99BD5" w14:textId="77777777" w:rsidR="005C231E" w:rsidRPr="005C231E" w:rsidRDefault="005C231E" w:rsidP="005C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23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5C23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db</w:t>
      </w:r>
      <w:proofErr w:type="spellEnd"/>
      <w:r w:rsidRPr="005C23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3CC1C4F" w14:textId="77777777" w:rsidR="005C231E" w:rsidRPr="005C231E" w:rsidRDefault="005C231E" w:rsidP="005C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23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23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restart</w:t>
      </w:r>
      <w:r w:rsidRPr="005C23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C23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always</w:t>
      </w:r>
    </w:p>
    <w:p w14:paraId="0866EC0D" w14:textId="77777777" w:rsidR="005C231E" w:rsidRPr="005C231E" w:rsidRDefault="005C231E" w:rsidP="005C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23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23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image</w:t>
      </w:r>
      <w:r w:rsidRPr="005C23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5C23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postgres</w:t>
      </w:r>
      <w:proofErr w:type="spellEnd"/>
    </w:p>
    <w:p w14:paraId="6F7A7108" w14:textId="77777777" w:rsidR="005C231E" w:rsidRPr="005C231E" w:rsidRDefault="005C231E" w:rsidP="005C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23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23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environment</w:t>
      </w:r>
      <w:r w:rsidRPr="005C23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74F3698" w14:textId="77777777" w:rsidR="005C231E" w:rsidRPr="005C231E" w:rsidRDefault="005C231E" w:rsidP="005C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23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C23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POSTGRES_USER</w:t>
      </w:r>
      <w:r w:rsidRPr="005C23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5C23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postgres</w:t>
      </w:r>
      <w:proofErr w:type="spellEnd"/>
    </w:p>
    <w:p w14:paraId="44EE3445" w14:textId="77777777" w:rsidR="005C231E" w:rsidRPr="005C231E" w:rsidRDefault="005C231E" w:rsidP="005C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23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C23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POSTGRES_PASSWORD</w:t>
      </w:r>
      <w:r w:rsidRPr="005C23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C23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13644631</w:t>
      </w:r>
    </w:p>
    <w:p w14:paraId="015806C0" w14:textId="77777777" w:rsidR="005C231E" w:rsidRPr="005C231E" w:rsidRDefault="005C231E" w:rsidP="005C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23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C23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POSTGRES_DB</w:t>
      </w:r>
      <w:r w:rsidRPr="005C23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5C23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student_system</w:t>
      </w:r>
      <w:proofErr w:type="spellEnd"/>
    </w:p>
    <w:p w14:paraId="29079266" w14:textId="77777777" w:rsidR="005C231E" w:rsidRPr="005C231E" w:rsidRDefault="005C231E" w:rsidP="005C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23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C23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ports</w:t>
      </w:r>
      <w:r w:rsidRPr="005C23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28811B3" w14:textId="77777777" w:rsidR="005C231E" w:rsidRPr="005C231E" w:rsidRDefault="005C231E" w:rsidP="005C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23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- </w:t>
      </w:r>
      <w:r w:rsidRPr="005C23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"5432:5432"</w:t>
      </w:r>
    </w:p>
    <w:p w14:paraId="06CDCE8A" w14:textId="77777777" w:rsidR="005C231E" w:rsidRDefault="005C231E" w:rsidP="005C231E">
      <w:pPr>
        <w:bidi/>
      </w:pPr>
    </w:p>
    <w:p w14:paraId="3F58D77A" w14:textId="77777777" w:rsidR="005C231E" w:rsidRDefault="005C231E" w:rsidP="005C231E">
      <w:pPr>
        <w:bidi/>
      </w:pPr>
    </w:p>
    <w:p w14:paraId="533C234D" w14:textId="2586CC50" w:rsidR="005C231E" w:rsidRPr="005C231E" w:rsidRDefault="005C231E" w:rsidP="005C231E">
      <w:pPr>
        <w:bidi/>
        <w:rPr>
          <w:rFonts w:hint="cs"/>
          <w:rtl/>
        </w:rPr>
      </w:pPr>
      <w:r>
        <w:rPr>
          <w:rtl/>
        </w:rPr>
        <w:t xml:space="preserve">این فایل </w:t>
      </w:r>
      <w:r w:rsidRPr="005C231E">
        <w:t>docker-</w:t>
      </w:r>
      <w:proofErr w:type="spellStart"/>
      <w:r w:rsidRPr="005C231E">
        <w:t>compose.yml</w:t>
      </w:r>
      <w:proofErr w:type="spellEnd"/>
      <w:r w:rsidRPr="005C231E">
        <w:rPr>
          <w:rFonts w:cs="Arial"/>
          <w:rtl/>
        </w:rPr>
        <w:t xml:space="preserve"> </w:t>
      </w:r>
      <w:r>
        <w:rPr>
          <w:rtl/>
        </w:rPr>
        <w:t>رای تنظیم و راه‌اندازی همزمان برنامه و پایگاه داده</w:t>
      </w:r>
      <w:r>
        <w:t xml:space="preserve"> PostgreSQL </w:t>
      </w:r>
      <w:r>
        <w:rPr>
          <w:rtl/>
        </w:rPr>
        <w:t>با استفاده از</w:t>
      </w:r>
      <w:r>
        <w:t xml:space="preserve"> Docker Compose </w:t>
      </w:r>
      <w:r>
        <w:rPr>
          <w:rtl/>
        </w:rPr>
        <w:t xml:space="preserve">استفاده می‌شود. سرویس برنامه از تصویر ساخته شده با </w:t>
      </w:r>
      <w:proofErr w:type="spellStart"/>
      <w:r>
        <w:rPr>
          <w:rStyle w:val="HTMLCode"/>
          <w:rFonts w:eastAsiaTheme="majorEastAsia"/>
        </w:rPr>
        <w:t>Dockerfile</w:t>
      </w:r>
      <w:proofErr w:type="spellEnd"/>
      <w:r>
        <w:t xml:space="preserve"> </w:t>
      </w:r>
      <w:r>
        <w:rPr>
          <w:rtl/>
        </w:rPr>
        <w:t>خود استفاده می‌کند و به پایگاه داده</w:t>
      </w:r>
      <w:r>
        <w:t xml:space="preserve"> PostgreSQL </w:t>
      </w:r>
      <w:r>
        <w:rPr>
          <w:rtl/>
        </w:rPr>
        <w:t xml:space="preserve">که به صورت مستقل با تصویر </w:t>
      </w:r>
      <w:r>
        <w:t xml:space="preserve"> </w:t>
      </w:r>
      <w:proofErr w:type="spellStart"/>
      <w:r>
        <w:rPr>
          <w:rStyle w:val="HTMLCode"/>
          <w:rFonts w:eastAsiaTheme="majorEastAsia"/>
        </w:rPr>
        <w:t>postgres</w:t>
      </w:r>
      <w:proofErr w:type="spellEnd"/>
      <w:r>
        <w:t xml:space="preserve"> </w:t>
      </w:r>
      <w:r>
        <w:rPr>
          <w:rtl/>
        </w:rPr>
        <w:t>اجرا می‌شود، وابسته است</w:t>
      </w:r>
      <w:r>
        <w:t>.</w:t>
      </w:r>
    </w:p>
    <w:p w14:paraId="2B0E6A83" w14:textId="21842054" w:rsidR="00FE5859" w:rsidRDefault="005C231E" w:rsidP="00FE5859">
      <w:pPr>
        <w:bidi/>
        <w:rPr>
          <w:rFonts w:ascii="Aptos" w:hAnsi="Aptos"/>
          <w:sz w:val="28"/>
          <w:szCs w:val="28"/>
          <w:rtl/>
          <w:lang w:bidi="fa-IR"/>
        </w:rPr>
      </w:pPr>
      <w:r>
        <w:rPr>
          <w:rFonts w:ascii="Aptos" w:hAnsi="Aptos" w:hint="cs"/>
          <w:sz w:val="28"/>
          <w:szCs w:val="28"/>
          <w:rtl/>
          <w:lang w:bidi="fa-IR"/>
        </w:rPr>
        <w:t>داکرایز کردن</w:t>
      </w:r>
    </w:p>
    <w:p w14:paraId="4555FF1F" w14:textId="04AB847D" w:rsidR="00B5391C" w:rsidRDefault="00B5391C" w:rsidP="00B5391C">
      <w:pPr>
        <w:bidi/>
        <w:rPr>
          <w:rFonts w:ascii="Aptos" w:hAnsi="Aptos" w:hint="cs"/>
          <w:noProof/>
          <w:sz w:val="28"/>
          <w:szCs w:val="28"/>
          <w:lang w:bidi="fa-IR"/>
        </w:rPr>
      </w:pPr>
      <w:r>
        <w:rPr>
          <w:rFonts w:ascii="Aptos" w:hAnsi="Aptos" w:hint="cs"/>
          <w:noProof/>
          <w:sz w:val="28"/>
          <w:szCs w:val="28"/>
          <w:rtl/>
          <w:lang w:bidi="fa-IR"/>
        </w:rPr>
        <w:t>با دستور زیر ایمیج های ما ساخته می شوند و کانتینر های شروع به کار می کنند</w:t>
      </w:r>
    </w:p>
    <w:p w14:paraId="659074F0" w14:textId="5D4E2015" w:rsidR="005C231E" w:rsidRDefault="00B5391C" w:rsidP="00B5391C">
      <w:pPr>
        <w:bidi/>
        <w:rPr>
          <w:rFonts w:ascii="Aptos" w:hAnsi="Aptos"/>
          <w:sz w:val="28"/>
          <w:szCs w:val="28"/>
          <w:lang w:bidi="fa-IR"/>
        </w:rPr>
      </w:pPr>
      <w:r>
        <w:rPr>
          <w:rFonts w:ascii="Aptos" w:hAnsi="Aptos" w:hint="cs"/>
          <w:noProof/>
          <w:sz w:val="28"/>
          <w:szCs w:val="28"/>
          <w:lang w:bidi="fa-IR"/>
        </w:rPr>
        <w:drawing>
          <wp:inline distT="0" distB="0" distL="0" distR="0" wp14:anchorId="2C459769" wp14:editId="08C81DF2">
            <wp:extent cx="2095682" cy="396274"/>
            <wp:effectExtent l="0" t="0" r="0" b="3810"/>
            <wp:docPr id="6632698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69858" name="Picture 6632698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2FE0" w14:textId="77777777" w:rsidR="001D468C" w:rsidRDefault="001D468C" w:rsidP="001D468C">
      <w:pPr>
        <w:bidi/>
        <w:rPr>
          <w:rFonts w:ascii="Aptos" w:hAnsi="Aptos"/>
          <w:sz w:val="28"/>
          <w:szCs w:val="28"/>
          <w:lang w:bidi="fa-IR"/>
        </w:rPr>
      </w:pPr>
    </w:p>
    <w:p w14:paraId="25428187" w14:textId="77777777" w:rsidR="001D468C" w:rsidRDefault="001D468C" w:rsidP="001D468C">
      <w:pPr>
        <w:bidi/>
        <w:rPr>
          <w:rFonts w:ascii="Aptos" w:hAnsi="Aptos"/>
          <w:sz w:val="28"/>
          <w:szCs w:val="28"/>
          <w:rtl/>
          <w:lang w:bidi="fa-IR"/>
        </w:rPr>
      </w:pPr>
    </w:p>
    <w:p w14:paraId="01BFC0F9" w14:textId="77777777" w:rsidR="001D468C" w:rsidRDefault="001D468C" w:rsidP="001D468C">
      <w:pPr>
        <w:bidi/>
        <w:rPr>
          <w:rFonts w:ascii="Aptos" w:hAnsi="Aptos"/>
          <w:sz w:val="28"/>
          <w:szCs w:val="28"/>
          <w:rtl/>
          <w:lang w:bidi="fa-IR"/>
        </w:rPr>
      </w:pPr>
    </w:p>
    <w:p w14:paraId="522974D9" w14:textId="77777777" w:rsidR="001D468C" w:rsidRDefault="001D468C" w:rsidP="001D468C">
      <w:pPr>
        <w:bidi/>
        <w:rPr>
          <w:rFonts w:ascii="Aptos" w:hAnsi="Aptos"/>
          <w:sz w:val="28"/>
          <w:szCs w:val="28"/>
          <w:rtl/>
          <w:lang w:bidi="fa-IR"/>
        </w:rPr>
      </w:pPr>
    </w:p>
    <w:p w14:paraId="6253BB81" w14:textId="77777777" w:rsidR="001D468C" w:rsidRDefault="001D468C" w:rsidP="001D468C">
      <w:pPr>
        <w:bidi/>
        <w:rPr>
          <w:rFonts w:ascii="Aptos" w:hAnsi="Aptos"/>
          <w:sz w:val="28"/>
          <w:szCs w:val="28"/>
          <w:rtl/>
          <w:lang w:bidi="fa-IR"/>
        </w:rPr>
      </w:pPr>
    </w:p>
    <w:p w14:paraId="32DAF4DC" w14:textId="77777777" w:rsidR="001D468C" w:rsidRDefault="001D468C" w:rsidP="001D468C">
      <w:pPr>
        <w:bidi/>
        <w:rPr>
          <w:rFonts w:ascii="Aptos" w:hAnsi="Aptos"/>
          <w:sz w:val="28"/>
          <w:szCs w:val="28"/>
          <w:rtl/>
          <w:lang w:bidi="fa-IR"/>
        </w:rPr>
      </w:pPr>
    </w:p>
    <w:p w14:paraId="5E0249F7" w14:textId="05C6B358" w:rsidR="001D468C" w:rsidRDefault="001D468C" w:rsidP="001D468C">
      <w:pPr>
        <w:bidi/>
        <w:rPr>
          <w:rFonts w:ascii="Aptos" w:hAnsi="Aptos"/>
          <w:sz w:val="28"/>
          <w:szCs w:val="28"/>
          <w:rtl/>
          <w:lang w:bidi="fa-IR"/>
        </w:rPr>
      </w:pPr>
      <w:r>
        <w:rPr>
          <w:rFonts w:ascii="Aptos" w:hAnsi="Aptos" w:hint="cs"/>
          <w:sz w:val="28"/>
          <w:szCs w:val="28"/>
          <w:rtl/>
          <w:lang w:bidi="fa-IR"/>
        </w:rPr>
        <w:t>نتایج مقدار دهی پروژه</w:t>
      </w:r>
    </w:p>
    <w:p w14:paraId="4459E932" w14:textId="77777777" w:rsidR="001D468C" w:rsidRDefault="001D468C" w:rsidP="001D468C">
      <w:pPr>
        <w:bidi/>
        <w:rPr>
          <w:rFonts w:ascii="Aptos" w:hAnsi="Aptos"/>
          <w:sz w:val="28"/>
          <w:szCs w:val="28"/>
          <w:rtl/>
          <w:lang w:bidi="fa-IR"/>
        </w:rPr>
      </w:pPr>
    </w:p>
    <w:p w14:paraId="7B2EE2D8" w14:textId="19649C5E" w:rsidR="001D468C" w:rsidRPr="001D468C" w:rsidRDefault="001D468C" w:rsidP="001D468C">
      <w:pPr>
        <w:bidi/>
        <w:rPr>
          <w:rFonts w:ascii="Aptos" w:hAnsi="Aptos"/>
          <w:sz w:val="24"/>
          <w:szCs w:val="24"/>
          <w:rtl/>
          <w:lang w:bidi="fa-IR"/>
        </w:rPr>
      </w:pPr>
      <w:r>
        <w:rPr>
          <w:rFonts w:ascii="Aptos" w:hAnsi="Aptos" w:hint="cs"/>
          <w:sz w:val="24"/>
          <w:szCs w:val="24"/>
          <w:rtl/>
          <w:lang w:bidi="fa-IR"/>
        </w:rPr>
        <w:t>ساخت درس</w:t>
      </w:r>
    </w:p>
    <w:p w14:paraId="2DC89C98" w14:textId="1F6FB952" w:rsidR="001D468C" w:rsidRDefault="001D468C" w:rsidP="001D468C">
      <w:pPr>
        <w:bidi/>
        <w:rPr>
          <w:rFonts w:ascii="Aptos" w:hAnsi="Aptos"/>
          <w:sz w:val="28"/>
          <w:szCs w:val="28"/>
          <w:rtl/>
          <w:lang w:bidi="fa-IR"/>
        </w:rPr>
      </w:pPr>
      <w:r>
        <w:rPr>
          <w:rFonts w:ascii="Aptos" w:hAnsi="Aptos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1C2543E0" wp14:editId="4BC311A8">
            <wp:extent cx="3610283" cy="2483998"/>
            <wp:effectExtent l="0" t="0" r="0" b="0"/>
            <wp:docPr id="186714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481" name="Picture 1867148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639" cy="250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9006" w14:textId="0E580450" w:rsidR="001D468C" w:rsidRDefault="001D468C" w:rsidP="001D468C">
      <w:pPr>
        <w:bidi/>
        <w:rPr>
          <w:rFonts w:ascii="Aptos" w:hAnsi="Aptos"/>
          <w:sz w:val="28"/>
          <w:szCs w:val="28"/>
          <w:rtl/>
          <w:lang w:bidi="fa-IR"/>
        </w:rPr>
      </w:pPr>
    </w:p>
    <w:p w14:paraId="476C1727" w14:textId="1E2A258B" w:rsidR="001D468C" w:rsidRPr="001D468C" w:rsidRDefault="001D468C" w:rsidP="001D468C">
      <w:pPr>
        <w:bidi/>
        <w:rPr>
          <w:rFonts w:ascii="Aptos" w:hAnsi="Aptos"/>
          <w:sz w:val="24"/>
          <w:szCs w:val="24"/>
          <w:rtl/>
          <w:lang w:bidi="fa-IR"/>
        </w:rPr>
      </w:pPr>
      <w:r>
        <w:rPr>
          <w:rFonts w:ascii="Aptos" w:hAnsi="Aptos" w:hint="cs"/>
          <w:sz w:val="24"/>
          <w:szCs w:val="24"/>
          <w:rtl/>
          <w:lang w:bidi="fa-IR"/>
        </w:rPr>
        <w:t xml:space="preserve">ارور  </w:t>
      </w:r>
      <w:r w:rsidR="009B7333">
        <w:rPr>
          <w:rFonts w:ascii="Aptos" w:hAnsi="Aptos" w:hint="cs"/>
          <w:sz w:val="24"/>
          <w:szCs w:val="24"/>
          <w:rtl/>
          <w:lang w:bidi="fa-IR"/>
        </w:rPr>
        <w:t>دادن هنگام ورودی نامعتبر</w:t>
      </w:r>
    </w:p>
    <w:p w14:paraId="59C73F19" w14:textId="35EDCA31" w:rsidR="001D468C" w:rsidRDefault="001D468C" w:rsidP="001D468C">
      <w:pPr>
        <w:bidi/>
        <w:rPr>
          <w:rFonts w:ascii="Aptos" w:hAnsi="Aptos"/>
          <w:sz w:val="28"/>
          <w:szCs w:val="28"/>
          <w:rtl/>
          <w:lang w:bidi="fa-IR"/>
        </w:rPr>
      </w:pPr>
      <w:r>
        <w:rPr>
          <w:rFonts w:ascii="Aptos" w:hAnsi="Aptos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7E72810E" wp14:editId="27D905DF">
            <wp:extent cx="3459480" cy="2577239"/>
            <wp:effectExtent l="0" t="0" r="7620" b="0"/>
            <wp:docPr id="1526889178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89178" name="Picture 4" descr="A screenshot of a computer pr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837" cy="258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ACC3" w14:textId="77777777" w:rsidR="009B7333" w:rsidRDefault="009B7333" w:rsidP="009B7333">
      <w:pPr>
        <w:bidi/>
        <w:rPr>
          <w:rFonts w:ascii="Aptos" w:hAnsi="Aptos"/>
          <w:sz w:val="28"/>
          <w:szCs w:val="28"/>
          <w:rtl/>
          <w:lang w:bidi="fa-IR"/>
        </w:rPr>
      </w:pPr>
    </w:p>
    <w:p w14:paraId="4FEB242F" w14:textId="77777777" w:rsidR="009B7333" w:rsidRDefault="009B7333" w:rsidP="009B7333">
      <w:pPr>
        <w:bidi/>
        <w:rPr>
          <w:rFonts w:ascii="Aptos" w:hAnsi="Aptos"/>
          <w:sz w:val="28"/>
          <w:szCs w:val="28"/>
          <w:rtl/>
          <w:lang w:bidi="fa-IR"/>
        </w:rPr>
      </w:pPr>
    </w:p>
    <w:p w14:paraId="3B9A01BB" w14:textId="77777777" w:rsidR="009B7333" w:rsidRDefault="009B7333" w:rsidP="009B7333">
      <w:pPr>
        <w:bidi/>
        <w:rPr>
          <w:rFonts w:ascii="Aptos" w:hAnsi="Aptos"/>
          <w:sz w:val="28"/>
          <w:szCs w:val="28"/>
          <w:rtl/>
          <w:lang w:bidi="fa-IR"/>
        </w:rPr>
      </w:pPr>
    </w:p>
    <w:p w14:paraId="1B20E9D9" w14:textId="65738316" w:rsidR="009B7333" w:rsidRPr="009B7333" w:rsidRDefault="009B7333" w:rsidP="009B7333">
      <w:pPr>
        <w:bidi/>
        <w:rPr>
          <w:rFonts w:ascii="Aptos" w:hAnsi="Aptos"/>
          <w:sz w:val="24"/>
          <w:szCs w:val="24"/>
          <w:rtl/>
          <w:lang w:bidi="fa-IR"/>
        </w:rPr>
      </w:pPr>
      <w:r>
        <w:rPr>
          <w:rFonts w:ascii="Aptos" w:hAnsi="Aptos" w:hint="cs"/>
          <w:sz w:val="24"/>
          <w:szCs w:val="24"/>
          <w:rtl/>
          <w:lang w:bidi="fa-IR"/>
        </w:rPr>
        <w:lastRenderedPageBreak/>
        <w:t>گرفتن اطلاعات درس</w:t>
      </w:r>
    </w:p>
    <w:p w14:paraId="269FB051" w14:textId="57694CBD" w:rsidR="009B7333" w:rsidRDefault="009B7333" w:rsidP="009B7333">
      <w:pPr>
        <w:bidi/>
        <w:rPr>
          <w:rFonts w:ascii="Aptos" w:hAnsi="Aptos"/>
          <w:sz w:val="28"/>
          <w:szCs w:val="28"/>
          <w:rtl/>
          <w:lang w:bidi="fa-IR"/>
        </w:rPr>
      </w:pPr>
      <w:r>
        <w:rPr>
          <w:rFonts w:ascii="Aptos" w:hAnsi="Aptos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368CB490" wp14:editId="700D6AF1">
            <wp:extent cx="2813874" cy="2110105"/>
            <wp:effectExtent l="0" t="0" r="5715" b="4445"/>
            <wp:docPr id="15440917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91752" name="Picture 154409175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227" cy="21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8EAA" w14:textId="77777777" w:rsidR="009B7333" w:rsidRDefault="009B7333" w:rsidP="009B7333">
      <w:pPr>
        <w:bidi/>
        <w:rPr>
          <w:rFonts w:ascii="Aptos" w:hAnsi="Aptos"/>
          <w:sz w:val="28"/>
          <w:szCs w:val="28"/>
          <w:rtl/>
          <w:lang w:bidi="fa-IR"/>
        </w:rPr>
      </w:pPr>
    </w:p>
    <w:p w14:paraId="77232307" w14:textId="3A81F345" w:rsidR="009B7333" w:rsidRPr="009B7333" w:rsidRDefault="009B7333" w:rsidP="009B7333">
      <w:pPr>
        <w:bidi/>
        <w:rPr>
          <w:rFonts w:ascii="Aptos" w:hAnsi="Aptos"/>
          <w:sz w:val="24"/>
          <w:szCs w:val="24"/>
          <w:rtl/>
          <w:lang w:bidi="fa-IR"/>
        </w:rPr>
      </w:pPr>
      <w:r>
        <w:rPr>
          <w:rFonts w:ascii="Aptos" w:hAnsi="Aptos" w:hint="cs"/>
          <w:sz w:val="24"/>
          <w:szCs w:val="24"/>
          <w:rtl/>
          <w:lang w:bidi="fa-IR"/>
        </w:rPr>
        <w:t>اپدیت کردن درس</w:t>
      </w:r>
    </w:p>
    <w:p w14:paraId="25C316CF" w14:textId="77777777" w:rsidR="009B7333" w:rsidRDefault="009B7333" w:rsidP="009B7333">
      <w:pPr>
        <w:bidi/>
        <w:rPr>
          <w:rFonts w:ascii="Aptos" w:hAnsi="Aptos"/>
          <w:sz w:val="28"/>
          <w:szCs w:val="28"/>
          <w:rtl/>
          <w:lang w:bidi="fa-IR"/>
        </w:rPr>
      </w:pPr>
    </w:p>
    <w:p w14:paraId="423A833A" w14:textId="0B7B42C3" w:rsidR="009B7333" w:rsidRDefault="009B7333" w:rsidP="009B7333">
      <w:pPr>
        <w:bidi/>
        <w:rPr>
          <w:rFonts w:ascii="Aptos" w:hAnsi="Aptos"/>
          <w:sz w:val="28"/>
          <w:szCs w:val="28"/>
          <w:rtl/>
          <w:lang w:bidi="fa-IR"/>
        </w:rPr>
      </w:pPr>
      <w:r>
        <w:rPr>
          <w:rFonts w:ascii="Aptos" w:hAnsi="Aptos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1786F07F" wp14:editId="76532DB5">
            <wp:extent cx="3357575" cy="2404110"/>
            <wp:effectExtent l="0" t="0" r="0" b="0"/>
            <wp:docPr id="15870679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67957" name="Picture 158706795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243" cy="241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B45B" w14:textId="77777777" w:rsidR="009B7333" w:rsidRDefault="009B7333" w:rsidP="009B7333">
      <w:pPr>
        <w:bidi/>
        <w:rPr>
          <w:rFonts w:ascii="Aptos" w:hAnsi="Aptos"/>
          <w:sz w:val="28"/>
          <w:szCs w:val="28"/>
          <w:rtl/>
          <w:lang w:bidi="fa-IR"/>
        </w:rPr>
      </w:pPr>
    </w:p>
    <w:p w14:paraId="7956B42B" w14:textId="77777777" w:rsidR="009B7333" w:rsidRDefault="009B7333" w:rsidP="009B7333">
      <w:pPr>
        <w:bidi/>
        <w:rPr>
          <w:rFonts w:ascii="Aptos" w:hAnsi="Aptos"/>
          <w:sz w:val="28"/>
          <w:szCs w:val="28"/>
          <w:rtl/>
          <w:lang w:bidi="fa-IR"/>
        </w:rPr>
      </w:pPr>
    </w:p>
    <w:p w14:paraId="7688FD9B" w14:textId="77777777" w:rsidR="009B7333" w:rsidRDefault="009B7333" w:rsidP="009B7333">
      <w:pPr>
        <w:bidi/>
        <w:rPr>
          <w:rFonts w:ascii="Aptos" w:hAnsi="Aptos"/>
          <w:sz w:val="28"/>
          <w:szCs w:val="28"/>
          <w:rtl/>
          <w:lang w:bidi="fa-IR"/>
        </w:rPr>
      </w:pPr>
    </w:p>
    <w:p w14:paraId="3B2AF973" w14:textId="77777777" w:rsidR="009B7333" w:rsidRDefault="009B7333" w:rsidP="009B7333">
      <w:pPr>
        <w:bidi/>
        <w:rPr>
          <w:rFonts w:ascii="Aptos" w:hAnsi="Aptos"/>
          <w:sz w:val="28"/>
          <w:szCs w:val="28"/>
          <w:rtl/>
          <w:lang w:bidi="fa-IR"/>
        </w:rPr>
      </w:pPr>
    </w:p>
    <w:p w14:paraId="6E5D2131" w14:textId="77777777" w:rsidR="009B7333" w:rsidRDefault="009B7333" w:rsidP="009B7333">
      <w:pPr>
        <w:bidi/>
        <w:rPr>
          <w:rFonts w:ascii="Aptos" w:hAnsi="Aptos"/>
          <w:sz w:val="28"/>
          <w:szCs w:val="28"/>
          <w:rtl/>
          <w:lang w:bidi="fa-IR"/>
        </w:rPr>
      </w:pPr>
    </w:p>
    <w:p w14:paraId="517F6F1D" w14:textId="77777777" w:rsidR="009B7333" w:rsidRDefault="009B7333" w:rsidP="009B7333">
      <w:pPr>
        <w:bidi/>
        <w:rPr>
          <w:rFonts w:ascii="Aptos" w:hAnsi="Aptos"/>
          <w:sz w:val="28"/>
          <w:szCs w:val="28"/>
          <w:rtl/>
          <w:lang w:bidi="fa-IR"/>
        </w:rPr>
      </w:pPr>
    </w:p>
    <w:p w14:paraId="07D542CC" w14:textId="77777777" w:rsidR="009B7333" w:rsidRDefault="009B7333" w:rsidP="009B7333">
      <w:pPr>
        <w:bidi/>
        <w:rPr>
          <w:rFonts w:ascii="Aptos" w:hAnsi="Aptos"/>
          <w:sz w:val="28"/>
          <w:szCs w:val="28"/>
          <w:rtl/>
          <w:lang w:bidi="fa-IR"/>
        </w:rPr>
      </w:pPr>
    </w:p>
    <w:p w14:paraId="55D3D876" w14:textId="2764E17A" w:rsidR="009B7333" w:rsidRPr="009B7333" w:rsidRDefault="009B7333" w:rsidP="009B7333">
      <w:pPr>
        <w:bidi/>
        <w:rPr>
          <w:rFonts w:ascii="Aptos" w:hAnsi="Aptos"/>
          <w:sz w:val="24"/>
          <w:szCs w:val="24"/>
          <w:rtl/>
          <w:lang w:bidi="fa-IR"/>
        </w:rPr>
      </w:pPr>
      <w:r>
        <w:rPr>
          <w:rFonts w:ascii="Aptos" w:hAnsi="Aptos" w:hint="cs"/>
          <w:sz w:val="24"/>
          <w:szCs w:val="24"/>
          <w:rtl/>
          <w:lang w:bidi="fa-IR"/>
        </w:rPr>
        <w:lastRenderedPageBreak/>
        <w:t xml:space="preserve">ساخت دانشجو </w:t>
      </w:r>
    </w:p>
    <w:p w14:paraId="5C3905A3" w14:textId="61741E14" w:rsidR="009B7333" w:rsidRDefault="009B7333" w:rsidP="009B7333">
      <w:pPr>
        <w:bidi/>
        <w:rPr>
          <w:rFonts w:ascii="Aptos" w:hAnsi="Aptos"/>
          <w:sz w:val="28"/>
          <w:szCs w:val="28"/>
          <w:rtl/>
          <w:lang w:bidi="fa-IR"/>
        </w:rPr>
      </w:pPr>
      <w:r>
        <w:rPr>
          <w:rFonts w:ascii="Aptos" w:hAnsi="Aptos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3EB2E2FF" wp14:editId="5DED5E9A">
            <wp:extent cx="3092310" cy="2493010"/>
            <wp:effectExtent l="0" t="0" r="0" b="2540"/>
            <wp:docPr id="121325749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57495" name="Picture 7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318" cy="251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ECEE" w14:textId="7AC25DD0" w:rsidR="009B7333" w:rsidRPr="009B7333" w:rsidRDefault="009B7333" w:rsidP="009B7333">
      <w:pPr>
        <w:bidi/>
        <w:rPr>
          <w:rFonts w:ascii="Aptos" w:hAnsi="Aptos"/>
          <w:sz w:val="24"/>
          <w:szCs w:val="24"/>
          <w:rtl/>
          <w:lang w:bidi="fa-IR"/>
        </w:rPr>
      </w:pPr>
      <w:r>
        <w:rPr>
          <w:rFonts w:ascii="Aptos" w:hAnsi="Aptos" w:hint="cs"/>
          <w:sz w:val="24"/>
          <w:szCs w:val="24"/>
          <w:rtl/>
          <w:lang w:bidi="fa-IR"/>
        </w:rPr>
        <w:t>ارور هنگام مقداردهی نامناسب</w:t>
      </w:r>
    </w:p>
    <w:p w14:paraId="4919CA75" w14:textId="283FB93A" w:rsidR="009B7333" w:rsidRDefault="009B7333" w:rsidP="009B7333">
      <w:pPr>
        <w:bidi/>
        <w:rPr>
          <w:rFonts w:ascii="Aptos" w:hAnsi="Aptos"/>
          <w:sz w:val="28"/>
          <w:szCs w:val="28"/>
          <w:rtl/>
          <w:lang w:bidi="fa-IR"/>
        </w:rPr>
      </w:pPr>
      <w:r>
        <w:rPr>
          <w:rFonts w:ascii="Aptos" w:hAnsi="Aptos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2FB1B040" wp14:editId="3B699E5E">
            <wp:extent cx="3345180" cy="2702234"/>
            <wp:effectExtent l="0" t="0" r="7620" b="3175"/>
            <wp:docPr id="951162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6264" name="Picture 9511626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034" cy="271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3B16" w14:textId="77777777" w:rsidR="009B7333" w:rsidRDefault="009B7333" w:rsidP="009B7333">
      <w:pPr>
        <w:bidi/>
        <w:rPr>
          <w:rFonts w:ascii="Aptos" w:hAnsi="Aptos"/>
          <w:sz w:val="28"/>
          <w:szCs w:val="28"/>
          <w:rtl/>
          <w:lang w:bidi="fa-IR"/>
        </w:rPr>
      </w:pPr>
    </w:p>
    <w:p w14:paraId="5FDBEFD5" w14:textId="77777777" w:rsidR="009B7333" w:rsidRDefault="009B7333" w:rsidP="009B7333">
      <w:pPr>
        <w:bidi/>
        <w:rPr>
          <w:rFonts w:ascii="Aptos" w:hAnsi="Aptos"/>
          <w:sz w:val="28"/>
          <w:szCs w:val="28"/>
          <w:rtl/>
          <w:lang w:bidi="fa-IR"/>
        </w:rPr>
      </w:pPr>
    </w:p>
    <w:p w14:paraId="5B6D6EC9" w14:textId="77777777" w:rsidR="009B7333" w:rsidRDefault="009B7333" w:rsidP="009B7333">
      <w:pPr>
        <w:bidi/>
        <w:rPr>
          <w:rFonts w:ascii="Aptos" w:hAnsi="Aptos"/>
          <w:sz w:val="28"/>
          <w:szCs w:val="28"/>
          <w:rtl/>
          <w:lang w:bidi="fa-IR"/>
        </w:rPr>
      </w:pPr>
    </w:p>
    <w:p w14:paraId="0E73833D" w14:textId="77777777" w:rsidR="009B7333" w:rsidRDefault="009B7333" w:rsidP="009B7333">
      <w:pPr>
        <w:bidi/>
        <w:rPr>
          <w:rFonts w:ascii="Aptos" w:hAnsi="Aptos"/>
          <w:sz w:val="28"/>
          <w:szCs w:val="28"/>
          <w:rtl/>
          <w:lang w:bidi="fa-IR"/>
        </w:rPr>
      </w:pPr>
    </w:p>
    <w:p w14:paraId="40FD6DE5" w14:textId="77777777" w:rsidR="009B7333" w:rsidRDefault="009B7333" w:rsidP="009B7333">
      <w:pPr>
        <w:bidi/>
        <w:rPr>
          <w:rFonts w:ascii="Aptos" w:hAnsi="Aptos"/>
          <w:sz w:val="28"/>
          <w:szCs w:val="28"/>
          <w:rtl/>
          <w:lang w:bidi="fa-IR"/>
        </w:rPr>
      </w:pPr>
    </w:p>
    <w:p w14:paraId="5EDB976C" w14:textId="77777777" w:rsidR="009B7333" w:rsidRDefault="009B7333" w:rsidP="009B7333">
      <w:pPr>
        <w:bidi/>
        <w:rPr>
          <w:rFonts w:ascii="Aptos" w:hAnsi="Aptos"/>
          <w:sz w:val="28"/>
          <w:szCs w:val="28"/>
          <w:rtl/>
          <w:lang w:bidi="fa-IR"/>
        </w:rPr>
      </w:pPr>
    </w:p>
    <w:p w14:paraId="25949968" w14:textId="77777777" w:rsidR="009B7333" w:rsidRDefault="009B7333" w:rsidP="009B7333">
      <w:pPr>
        <w:bidi/>
        <w:rPr>
          <w:rFonts w:ascii="Aptos" w:hAnsi="Aptos"/>
          <w:sz w:val="28"/>
          <w:szCs w:val="28"/>
          <w:rtl/>
          <w:lang w:bidi="fa-IR"/>
        </w:rPr>
      </w:pPr>
    </w:p>
    <w:p w14:paraId="33831E16" w14:textId="77777777" w:rsidR="009B7333" w:rsidRDefault="009B7333" w:rsidP="009B7333">
      <w:pPr>
        <w:bidi/>
        <w:rPr>
          <w:rFonts w:ascii="Aptos" w:hAnsi="Aptos"/>
          <w:sz w:val="28"/>
          <w:szCs w:val="28"/>
          <w:rtl/>
          <w:lang w:bidi="fa-IR"/>
        </w:rPr>
      </w:pPr>
    </w:p>
    <w:p w14:paraId="7153BADA" w14:textId="067A85E3" w:rsidR="009B7333" w:rsidRDefault="009B7333" w:rsidP="009B7333">
      <w:pPr>
        <w:bidi/>
        <w:rPr>
          <w:rFonts w:ascii="Aptos" w:hAnsi="Aptos"/>
          <w:sz w:val="28"/>
          <w:szCs w:val="28"/>
          <w:rtl/>
          <w:lang w:bidi="fa-IR"/>
        </w:rPr>
      </w:pPr>
      <w:r>
        <w:rPr>
          <w:rFonts w:ascii="Aptos" w:hAnsi="Aptos" w:hint="cs"/>
          <w:sz w:val="28"/>
          <w:szCs w:val="28"/>
          <w:rtl/>
          <w:lang w:bidi="fa-IR"/>
        </w:rPr>
        <w:t xml:space="preserve">اپدیت دانشجو </w:t>
      </w:r>
    </w:p>
    <w:p w14:paraId="32642753" w14:textId="14BF0EDB" w:rsidR="009B7333" w:rsidRPr="005C231E" w:rsidRDefault="009B7333" w:rsidP="009B7333">
      <w:pPr>
        <w:bidi/>
        <w:rPr>
          <w:rFonts w:ascii="Aptos" w:hAnsi="Aptos" w:hint="cs"/>
          <w:sz w:val="28"/>
          <w:szCs w:val="28"/>
          <w:rtl/>
          <w:lang w:bidi="fa-IR"/>
        </w:rPr>
      </w:pPr>
      <w:r>
        <w:rPr>
          <w:rFonts w:ascii="Aptos" w:hAnsi="Aptos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00A99438" wp14:editId="52CA714E">
            <wp:extent cx="4085434" cy="2663825"/>
            <wp:effectExtent l="0" t="0" r="0" b="3175"/>
            <wp:docPr id="1189395030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95030" name="Picture 9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703" cy="267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333" w:rsidRPr="005C2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34D3FB" w14:textId="77777777" w:rsidR="00C8412B" w:rsidRDefault="00C8412B" w:rsidP="00874ED7">
      <w:pPr>
        <w:spacing w:after="0" w:line="240" w:lineRule="auto"/>
      </w:pPr>
      <w:r>
        <w:separator/>
      </w:r>
    </w:p>
  </w:endnote>
  <w:endnote w:type="continuationSeparator" w:id="0">
    <w:p w14:paraId="7289A41D" w14:textId="77777777" w:rsidR="00C8412B" w:rsidRDefault="00C8412B" w:rsidP="00874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D1A6CA" w14:textId="77777777" w:rsidR="00C8412B" w:rsidRDefault="00C8412B" w:rsidP="00874ED7">
      <w:pPr>
        <w:spacing w:after="0" w:line="240" w:lineRule="auto"/>
      </w:pPr>
      <w:r>
        <w:separator/>
      </w:r>
    </w:p>
  </w:footnote>
  <w:footnote w:type="continuationSeparator" w:id="0">
    <w:p w14:paraId="754C2C53" w14:textId="77777777" w:rsidR="00C8412B" w:rsidRDefault="00C8412B" w:rsidP="00874ED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osein molaei">
    <w15:presenceInfo w15:providerId="Windows Live" w15:userId="cedbbff225797d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466"/>
    <w:rsid w:val="00064406"/>
    <w:rsid w:val="00066AF9"/>
    <w:rsid w:val="00102466"/>
    <w:rsid w:val="00145F93"/>
    <w:rsid w:val="00194993"/>
    <w:rsid w:val="001D468C"/>
    <w:rsid w:val="002063F3"/>
    <w:rsid w:val="003577BC"/>
    <w:rsid w:val="005C231E"/>
    <w:rsid w:val="006B1D2E"/>
    <w:rsid w:val="006D6553"/>
    <w:rsid w:val="006E5D11"/>
    <w:rsid w:val="00794510"/>
    <w:rsid w:val="0085340F"/>
    <w:rsid w:val="00874ED7"/>
    <w:rsid w:val="008F7BC6"/>
    <w:rsid w:val="009010C3"/>
    <w:rsid w:val="009B7333"/>
    <w:rsid w:val="00B5391C"/>
    <w:rsid w:val="00B91C18"/>
    <w:rsid w:val="00BB1C78"/>
    <w:rsid w:val="00C603CA"/>
    <w:rsid w:val="00C8412B"/>
    <w:rsid w:val="00C855A7"/>
    <w:rsid w:val="00FE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13A8"/>
  <w15:chartTrackingRefBased/>
  <w15:docId w15:val="{633D4C71-2552-4CA3-B641-662049A9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4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4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4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4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4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4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4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4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4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466"/>
    <w:rPr>
      <w:b/>
      <w:bCs/>
      <w:smallCaps/>
      <w:color w:val="0F4761" w:themeColor="accent1" w:themeShade="BF"/>
      <w:spacing w:val="5"/>
    </w:rPr>
  </w:style>
  <w:style w:type="character" w:customStyle="1" w:styleId="c1">
    <w:name w:val="c1"/>
    <w:basedOn w:val="DefaultParagraphFont"/>
    <w:rsid w:val="00BB1C78"/>
  </w:style>
  <w:style w:type="character" w:styleId="HTMLCode">
    <w:name w:val="HTML Code"/>
    <w:basedOn w:val="DefaultParagraphFont"/>
    <w:uiPriority w:val="99"/>
    <w:semiHidden/>
    <w:unhideWhenUsed/>
    <w:rsid w:val="00066AF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4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D7"/>
  </w:style>
  <w:style w:type="paragraph" w:styleId="Footer">
    <w:name w:val="footer"/>
    <w:basedOn w:val="Normal"/>
    <w:link w:val="FooterChar"/>
    <w:uiPriority w:val="99"/>
    <w:unhideWhenUsed/>
    <w:rsid w:val="00874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ED7"/>
  </w:style>
  <w:style w:type="paragraph" w:styleId="Revision">
    <w:name w:val="Revision"/>
    <w:hidden/>
    <w:uiPriority w:val="99"/>
    <w:semiHidden/>
    <w:rsid w:val="00874E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24544-1F0E-4961-82A2-820C78E73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14</Pages>
  <Words>1973</Words>
  <Characters>11252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 molaei</dc:creator>
  <cp:keywords/>
  <dc:description/>
  <cp:lastModifiedBy>hosein molaei</cp:lastModifiedBy>
  <cp:revision>3</cp:revision>
  <dcterms:created xsi:type="dcterms:W3CDTF">2024-07-07T19:16:00Z</dcterms:created>
  <dcterms:modified xsi:type="dcterms:W3CDTF">2024-07-08T08:04:00Z</dcterms:modified>
</cp:coreProperties>
</file>